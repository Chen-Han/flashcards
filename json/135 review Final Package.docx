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2B1" w:rsidRPr="004D741E" w:rsidRDefault="00DE6515" w:rsidP="00B722B1">
      <w:pPr>
        <w:pStyle w:val="Heading3"/>
        <w:rPr>
          <w:rFonts w:eastAsia="Times New Roman"/>
        </w:rPr>
      </w:pPr>
      <w:bookmarkStart w:id="0" w:name="_GoBack"/>
      <w:bookmarkEnd w:id="0"/>
      <w:r w:rsidRPr="004D741E">
        <w:rPr>
          <w:rFonts w:eastAsia="Times New Roman"/>
        </w:rPr>
        <w:t>2.3 Linear Diophantine Equations</w:t>
      </w:r>
    </w:p>
    <w:p w:rsidR="00B722B1" w:rsidRPr="004D741E" w:rsidRDefault="00DE6515" w:rsidP="00A829C4">
      <w:pPr>
        <w:pStyle w:val="ListParagraph"/>
        <w:numPr>
          <w:ilvl w:val="0"/>
          <w:numId w:val="1"/>
        </w:numPr>
      </w:pPr>
      <w:r w:rsidRPr="004D741E">
        <w:rPr>
          <w:b/>
        </w:rPr>
        <w:t>Definition</w:t>
      </w:r>
    </w:p>
    <w:p w:rsidR="00DE6515" w:rsidRPr="004D741E" w:rsidRDefault="00AA7E93" w:rsidP="00A829C4">
      <w:pPr>
        <w:pStyle w:val="ListParagraph"/>
        <w:numPr>
          <w:ilvl w:val="1"/>
          <w:numId w:val="1"/>
        </w:numPr>
      </w:pPr>
      <w:r w:rsidRPr="00AA7E93">
        <w:rPr>
          <w:bCs/>
        </w:rPr>
        <w:t>A</w:t>
      </w:r>
      <w:r>
        <w:rPr>
          <w:bCs/>
          <w:u w:val="single"/>
        </w:rPr>
        <w:t xml:space="preserve"> </w:t>
      </w:r>
      <w:r w:rsidR="00DE6515" w:rsidRPr="004D741E">
        <w:rPr>
          <w:bCs/>
          <w:u w:val="single"/>
        </w:rPr>
        <w:t>Linear Diophantine Equation</w:t>
      </w:r>
      <w:r w:rsidR="00DE6515" w:rsidRPr="004D741E">
        <w:t xml:space="preserve"> is an equation in one or more unknowns with integer coefficients, for which integer solutions are sought</w:t>
      </w:r>
      <w:r w:rsidR="00B722B1" w:rsidRPr="004D741E">
        <w:t xml:space="preserve"> (</w:t>
      </w:r>
      <w:r w:rsidR="00DE6515" w:rsidRPr="004D741E">
        <w:t xml:space="preserve">i.e. </w:t>
      </w:r>
      <m:oMath>
        <m:r>
          <w:rPr>
            <w:rFonts w:ascii="Cambria Math" w:hAnsi="Cambria Math"/>
          </w:rPr>
          <m:t xml:space="preserve">ax+by=c </m:t>
        </m:r>
      </m:oMath>
      <w:r w:rsidR="00DE6515" w:rsidRPr="004D741E">
        <w:t xml:space="preserve">for integers </w:t>
      </w:r>
      <m:oMath>
        <m:r>
          <w:rPr>
            <w:rFonts w:ascii="Cambria Math" w:hAnsi="Cambria Math"/>
          </w:rPr>
          <m:t>x</m:t>
        </m:r>
      </m:oMath>
      <w:r w:rsidR="00DE6515" w:rsidRPr="004D741E">
        <w:t xml:space="preserve"> and </w:t>
      </w:r>
      <m:oMath>
        <m:r>
          <w:rPr>
            <w:rFonts w:ascii="Cambria Math" w:hAnsi="Cambria Math"/>
          </w:rPr>
          <m:t>y</m:t>
        </m:r>
      </m:oMath>
      <w:r w:rsidR="00DE6515" w:rsidRPr="004D741E">
        <w:t xml:space="preserve">, when </w:t>
      </w:r>
      <m:oMath>
        <m:r>
          <w:rPr>
            <w:rFonts w:ascii="Cambria Math" w:hAnsi="Cambria Math"/>
          </w:rPr>
          <m:t>a,b,c</m:t>
        </m:r>
      </m:oMath>
      <w:r w:rsidR="00DE6515" w:rsidRPr="004D741E">
        <w:t xml:space="preserve"> are given integers</w:t>
      </w:r>
      <w:r w:rsidR="00B722B1" w:rsidRPr="004D741E">
        <w:t>)</w:t>
      </w:r>
    </w:p>
    <w:p w:rsidR="006C7950" w:rsidRPr="004D741E" w:rsidRDefault="006C7950" w:rsidP="00A829C4">
      <w:pPr>
        <w:pStyle w:val="ListParagraph"/>
        <w:numPr>
          <w:ilvl w:val="0"/>
          <w:numId w:val="1"/>
        </w:numPr>
      </w:pPr>
      <w:r w:rsidRPr="004D741E">
        <w:rPr>
          <w:b/>
        </w:rPr>
        <w:t>Linear Diophantine Equation Theorem</w:t>
      </w:r>
    </w:p>
    <w:p w:rsidR="00B722B1" w:rsidRPr="004D741E" w:rsidRDefault="00DE6515" w:rsidP="00A829C4">
      <w:pPr>
        <w:pStyle w:val="ListParagraph"/>
        <w:numPr>
          <w:ilvl w:val="1"/>
          <w:numId w:val="1"/>
        </w:numPr>
      </w:pPr>
      <w:r w:rsidRPr="004D741E">
        <w:t xml:space="preserve">The linear Diophantine equation </w:t>
      </w:r>
      <m:oMath>
        <m:r>
          <w:rPr>
            <w:rFonts w:ascii="Cambria Math" w:hAnsi="Cambria Math"/>
          </w:rPr>
          <m:t>ax+by=c</m:t>
        </m:r>
      </m:oMath>
      <w:r w:rsidRPr="004D741E">
        <w:t xml:space="preserve"> has a solution if and only if </w:t>
      </w:r>
      <m:oMath>
        <m:r>
          <w:rPr>
            <w:rFonts w:ascii="Cambria Math" w:hAnsi="Cambria Math"/>
          </w:rPr>
          <m:t>gcd(a,b)|c.</m:t>
        </m:r>
      </m:oMath>
    </w:p>
    <w:p w:rsidR="00B722B1" w:rsidRPr="004D741E" w:rsidRDefault="006C7950" w:rsidP="00A829C4">
      <w:pPr>
        <w:pStyle w:val="ListParagraph"/>
        <w:numPr>
          <w:ilvl w:val="0"/>
          <w:numId w:val="1"/>
        </w:numPr>
        <w:rPr>
          <w:b/>
        </w:rPr>
      </w:pPr>
      <w:r w:rsidRPr="004D741E">
        <w:rPr>
          <w:b/>
        </w:rPr>
        <w:t>Proposition</w:t>
      </w:r>
    </w:p>
    <w:p w:rsidR="00DE6515" w:rsidRPr="004D741E" w:rsidRDefault="00DE6515" w:rsidP="00A829C4">
      <w:pPr>
        <w:pStyle w:val="ListParagraph"/>
        <w:numPr>
          <w:ilvl w:val="1"/>
          <w:numId w:val="1"/>
        </w:numPr>
      </w:pPr>
      <w:r w:rsidRPr="004D741E">
        <w:t xml:space="preserve">If </w:t>
      </w:r>
      <m:oMath>
        <m:r>
          <w:rPr>
            <w:rFonts w:ascii="Cambria Math" w:hAnsi="Cambria Math"/>
          </w:rPr>
          <m:t>gcd(a,b)=d≠0</m:t>
        </m:r>
      </m:oMath>
      <w:r w:rsidRPr="004D741E">
        <w:rPr>
          <w:rFonts w:ascii="Cambria Math" w:hAnsi="Cambria Math"/>
        </w:rPr>
        <w:t>,</w:t>
      </w:r>
      <w:r w:rsidRPr="004D741E">
        <w:t xml:space="preserve"> and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sz w:val="15"/>
            <w:szCs w:val="15"/>
            <w:vertAlign w:val="subscript"/>
          </w:rPr>
          <m:t xml:space="preserve">,  </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oMath>
      <w:r w:rsidRPr="004D741E">
        <w:rPr>
          <w:sz w:val="15"/>
          <w:szCs w:val="15"/>
          <w:vertAlign w:val="subscript"/>
        </w:rPr>
        <w:t xml:space="preserve">  </w:t>
      </w:r>
      <w:r w:rsidRPr="004D741E">
        <w:t xml:space="preserve">is one particular solution, then the complete integer solution is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b</m:t>
            </m:r>
          </m:num>
          <m:den>
            <m:r>
              <w:rPr>
                <w:rFonts w:ascii="Cambria Math" w:hAnsi="Cambria Math"/>
              </w:rPr>
              <m:t>d</m:t>
            </m:r>
          </m:den>
        </m:f>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a</m:t>
            </m:r>
          </m:num>
          <m:den>
            <m:r>
              <w:rPr>
                <w:rFonts w:ascii="Cambria Math" w:hAnsi="Cambria Math"/>
              </w:rPr>
              <m:t>d</m:t>
            </m:r>
          </m:den>
        </m:f>
        <m:r>
          <w:rPr>
            <w:rFonts w:ascii="Cambria Math" w:hAnsi="Cambria Math"/>
          </w:rPr>
          <m:t xml:space="preserve"> </m:t>
        </m:r>
      </m:oMath>
      <w:r w:rsidR="00CB04E7" w:rsidRPr="004D741E">
        <w:t xml:space="preserve">for all </w:t>
      </w:r>
      <m:oMath>
        <m:r>
          <w:rPr>
            <w:rFonts w:ascii="Cambria Math" w:hAnsi="Cambria Math"/>
          </w:rPr>
          <m:t>n</m:t>
        </m:r>
        <m:r>
          <m:rPr>
            <m:scr m:val="double-struck"/>
          </m:rPr>
          <w:rPr>
            <w:rFonts w:ascii="Cambria Math" w:hAnsi="Cambria Math"/>
          </w:rPr>
          <m:t>∈Z</m:t>
        </m:r>
      </m:oMath>
      <w:r w:rsidR="00CB04E7" w:rsidRPr="004D741E">
        <w:t>.</w:t>
      </w:r>
    </w:p>
    <w:p w:rsidR="002D604F" w:rsidRPr="004D741E" w:rsidRDefault="002D604F" w:rsidP="00A829C4">
      <w:pPr>
        <w:pStyle w:val="ListParagraph"/>
        <w:numPr>
          <w:ilvl w:val="0"/>
          <w:numId w:val="1"/>
        </w:numPr>
        <w:rPr>
          <w:b/>
        </w:rPr>
      </w:pPr>
      <w:r w:rsidRPr="004D741E">
        <w:rPr>
          <w:b/>
        </w:rPr>
        <w:t xml:space="preserve">Tip: </w:t>
      </w:r>
      <w:r w:rsidRPr="00AA7E93">
        <w:rPr>
          <w:b/>
        </w:rPr>
        <w:t>Steps for solving</w:t>
      </w:r>
    </w:p>
    <w:p w:rsidR="002D604F" w:rsidRPr="004D741E" w:rsidRDefault="002D604F" w:rsidP="00A829C4">
      <w:pPr>
        <w:pStyle w:val="ListParagraph"/>
        <w:numPr>
          <w:ilvl w:val="1"/>
          <w:numId w:val="1"/>
        </w:numPr>
        <w:rPr>
          <w:b/>
        </w:rPr>
      </w:pPr>
      <w:r w:rsidRPr="004D741E">
        <w:t xml:space="preserve">Step 1: Find </w:t>
      </w:r>
      <m:oMath>
        <m:r>
          <m:rPr>
            <m:sty m:val="p"/>
          </m:rPr>
          <w:rPr>
            <w:rFonts w:ascii="Cambria Math" w:hAnsi="Cambria Math"/>
          </w:rPr>
          <m:t>gcd</m:t>
        </m:r>
        <w:del w:id="1" w:author="Aaron" w:date="2010-12-09T19:33:00Z">
          <m:r>
            <m:rPr>
              <m:sty m:val="p"/>
            </m:rPr>
            <w:rPr>
              <w:rFonts w:ascii="Cambria Math" w:hAnsi="Cambria Math"/>
            </w:rPr>
            <m:t>⁡</m:t>
          </m:r>
        </w:del>
        <m:r>
          <w:rPr>
            <w:rFonts w:ascii="Cambria Math" w:hAnsi="Cambria Math"/>
          </w:rPr>
          <m:t>(a,b)</m:t>
        </m:r>
      </m:oMath>
    </w:p>
    <w:p w:rsidR="002D604F" w:rsidRPr="004D741E" w:rsidRDefault="002D604F" w:rsidP="00A829C4">
      <w:pPr>
        <w:pStyle w:val="ListParagraph"/>
        <w:numPr>
          <w:ilvl w:val="1"/>
          <w:numId w:val="1"/>
        </w:numPr>
        <w:rPr>
          <w:b/>
        </w:rPr>
      </w:pPr>
      <w:r w:rsidRPr="004D741E">
        <w:t xml:space="preserve">Step 2: See if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e>
            </m:d>
            <m:ctrlPr>
              <w:rPr>
                <w:rFonts w:ascii="Cambria Math" w:hAnsi="Cambria Math"/>
                <w:b/>
                <w:i/>
              </w:rPr>
            </m:ctrlPr>
          </m:e>
        </m:func>
        <m:r>
          <w:rPr>
            <w:rFonts w:ascii="Cambria Math" w:hAnsi="Cambria Math"/>
          </w:rPr>
          <m:t>|c</m:t>
        </m:r>
      </m:oMath>
      <w:r w:rsidRPr="004D741E">
        <w:t>; if true, continue. If false, stop and state that the LDE has no solution</w:t>
      </w:r>
    </w:p>
    <w:p w:rsidR="002D604F" w:rsidRPr="004D741E" w:rsidRDefault="002D604F" w:rsidP="00A829C4">
      <w:pPr>
        <w:pStyle w:val="ListParagraph"/>
        <w:numPr>
          <w:ilvl w:val="1"/>
          <w:numId w:val="1"/>
        </w:numPr>
        <w:rPr>
          <w:b/>
        </w:rPr>
      </w:pPr>
      <w:r w:rsidRPr="004D741E">
        <w:t xml:space="preserve">Step 3: Use </w:t>
      </w:r>
      <w:r w:rsidR="00916DB6" w:rsidRPr="004D741E">
        <w:t xml:space="preserve">solution </w:t>
      </w:r>
      <w:r w:rsidRPr="004D741E">
        <w:t xml:space="preserve">found in Extended Euclidean Algorithm (or use Back-Substitution) to find a particular solution to </w:t>
      </w:r>
      <m:oMath>
        <m:r>
          <w:rPr>
            <w:rFonts w:ascii="Cambria Math" w:hAnsi="Cambria Math"/>
          </w:rPr>
          <m:t>ax+by=</m:t>
        </m:r>
        <m:r>
          <m:rPr>
            <m:sty m:val="p"/>
          </m:rPr>
          <w:rPr>
            <w:rFonts w:ascii="Cambria Math" w:hAnsi="Cambria Math"/>
          </w:rPr>
          <m:t>gcd⁡</m:t>
        </m:r>
        <m:r>
          <w:rPr>
            <w:rFonts w:ascii="Cambria Math" w:hAnsi="Cambria Math"/>
          </w:rPr>
          <m:t>(a,b)</m:t>
        </m:r>
      </m:oMath>
    </w:p>
    <w:p w:rsidR="002D604F" w:rsidRPr="004D741E" w:rsidRDefault="002D604F" w:rsidP="00A829C4">
      <w:pPr>
        <w:pStyle w:val="ListParagraph"/>
        <w:numPr>
          <w:ilvl w:val="1"/>
          <w:numId w:val="1"/>
        </w:numPr>
        <w:rPr>
          <w:b/>
        </w:rPr>
      </w:pPr>
      <w:r w:rsidRPr="004D741E">
        <w:t xml:space="preserve">Step 4: Multiply equation by </w:t>
      </w:r>
      <m:oMath>
        <m:f>
          <m:fPr>
            <m:ctrlPr>
              <w:rPr>
                <w:rFonts w:ascii="Cambria Math" w:hAnsi="Cambria Math"/>
                <w:i/>
              </w:rPr>
            </m:ctrlPr>
          </m:fPr>
          <m:num>
            <m:r>
              <w:rPr>
                <w:rFonts w:ascii="Cambria Math" w:hAnsi="Cambria Math"/>
              </w:rPr>
              <m:t>c</m:t>
            </m:r>
          </m:num>
          <m:den>
            <m:r>
              <m:rPr>
                <m:sty m:val="p"/>
              </m:rPr>
              <w:rPr>
                <w:rFonts w:ascii="Cambria Math" w:hAnsi="Cambria Math"/>
              </w:rPr>
              <m:t>gcd⁡</m:t>
            </m:r>
            <m:r>
              <w:rPr>
                <w:rFonts w:ascii="Cambria Math" w:hAnsi="Cambria Math"/>
              </w:rPr>
              <m:t>(a,b)</m:t>
            </m:r>
          </m:den>
        </m:f>
      </m:oMath>
      <w:r w:rsidRPr="004D741E">
        <w:t xml:space="preserve"> to get a particular solution to </w:t>
      </w:r>
      <m:oMath>
        <m:r>
          <w:rPr>
            <w:rFonts w:ascii="Cambria Math" w:hAnsi="Cambria Math"/>
          </w:rPr>
          <m:t>ax+by=c</m:t>
        </m:r>
      </m:oMath>
    </w:p>
    <w:p w:rsidR="002D604F" w:rsidRPr="004D741E" w:rsidRDefault="002D604F" w:rsidP="00A829C4">
      <w:pPr>
        <w:pStyle w:val="ListParagraph"/>
        <w:numPr>
          <w:ilvl w:val="1"/>
          <w:numId w:val="1"/>
        </w:numPr>
        <w:rPr>
          <w:b/>
        </w:rPr>
      </w:pPr>
      <w:r w:rsidRPr="004D741E">
        <w:t xml:space="preserve">Step 5: Use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b</m:t>
            </m:r>
          </m:num>
          <m:den>
            <m:r>
              <w:rPr>
                <w:rFonts w:ascii="Cambria Math" w:hAnsi="Cambria Math"/>
              </w:rPr>
              <m:t>d</m:t>
            </m:r>
          </m:den>
        </m:f>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a</m:t>
            </m:r>
          </m:num>
          <m:den>
            <m:r>
              <w:rPr>
                <w:rFonts w:ascii="Cambria Math" w:hAnsi="Cambria Math"/>
              </w:rPr>
              <m:t>d</m:t>
            </m:r>
          </m:den>
        </m:f>
      </m:oMath>
      <w:r w:rsidRPr="004D741E">
        <w:t xml:space="preserve"> for all </w:t>
      </w:r>
      <m:oMath>
        <m:r>
          <w:rPr>
            <w:rFonts w:ascii="Cambria Math" w:hAnsi="Cambria Math"/>
          </w:rPr>
          <m:t>n</m:t>
        </m:r>
        <m:r>
          <m:rPr>
            <m:scr m:val="double-struck"/>
          </m:rPr>
          <w:rPr>
            <w:rFonts w:ascii="Cambria Math" w:hAnsi="Cambria Math"/>
          </w:rPr>
          <m:t>∈Z</m:t>
        </m:r>
      </m:oMath>
      <w:r w:rsidRPr="004D741E">
        <w:t xml:space="preserve"> to express the general form for all solutions to </w:t>
      </w:r>
      <m:oMath>
        <m:r>
          <w:rPr>
            <w:rFonts w:ascii="Cambria Math" w:hAnsi="Cambria Math"/>
          </w:rPr>
          <m:t>ax+by=c</m:t>
        </m:r>
      </m:oMath>
    </w:p>
    <w:p w:rsidR="002D604F" w:rsidRPr="004D741E" w:rsidRDefault="002D604F" w:rsidP="00A829C4">
      <w:pPr>
        <w:pStyle w:val="ListParagraph"/>
        <w:numPr>
          <w:ilvl w:val="1"/>
          <w:numId w:val="1"/>
        </w:numPr>
        <w:rPr>
          <w:b/>
        </w:rPr>
      </w:pPr>
      <w:r w:rsidRPr="004D741E">
        <w:t>Step 6: Apply Constraints (e.g. non-negativity) to general solution</w:t>
      </w:r>
      <w:r w:rsidR="007B0FDA" w:rsidRPr="004D741E">
        <w:t xml:space="preserve"> if necessary</w:t>
      </w:r>
    </w:p>
    <w:p w:rsidR="007B0FDA" w:rsidRPr="004D741E" w:rsidRDefault="007B0FDA" w:rsidP="00A829C4">
      <w:pPr>
        <w:pStyle w:val="ListParagraph"/>
        <w:numPr>
          <w:ilvl w:val="0"/>
          <w:numId w:val="1"/>
        </w:numPr>
        <w:rPr>
          <w:b/>
        </w:rPr>
      </w:pPr>
      <w:r w:rsidRPr="004D741E">
        <w:rPr>
          <w:b/>
        </w:rPr>
        <w:t>Example</w:t>
      </w:r>
    </w:p>
    <w:p w:rsidR="007B0FDA" w:rsidRPr="004D741E" w:rsidRDefault="007B0FDA" w:rsidP="00A829C4">
      <w:pPr>
        <w:pStyle w:val="ListParagraph"/>
        <w:numPr>
          <w:ilvl w:val="1"/>
          <w:numId w:val="1"/>
        </w:numPr>
        <w:rPr>
          <w:b/>
        </w:rPr>
      </w:pPr>
      <w:r w:rsidRPr="004D741E">
        <w:t xml:space="preserve">Find all non-negative integer solutions to </w:t>
      </w:r>
      <m:oMath>
        <m:r>
          <w:rPr>
            <w:rFonts w:ascii="Cambria Math" w:hAnsi="Cambria Math"/>
          </w:rPr>
          <m:t>38x+34y=200</m:t>
        </m:r>
      </m:oMath>
    </w:p>
    <w:p w:rsidR="007B0FDA" w:rsidRPr="004D741E" w:rsidRDefault="007B0FDA" w:rsidP="00A829C4">
      <w:pPr>
        <w:pStyle w:val="ListParagraph"/>
        <w:numPr>
          <w:ilvl w:val="1"/>
          <w:numId w:val="1"/>
        </w:numPr>
        <w:rPr>
          <w:b/>
        </w:rPr>
      </w:pPr>
      <w:r w:rsidRPr="004D741E">
        <w:t xml:space="preserve">Step 1: </w:t>
      </w:r>
    </w:p>
    <w:tbl>
      <w:tblPr>
        <w:tblStyle w:val="TableGrid"/>
        <w:tblW w:w="0" w:type="auto"/>
        <w:tblInd w:w="1080" w:type="dxa"/>
        <w:tblLook w:val="04A0" w:firstRow="1" w:lastRow="0" w:firstColumn="1" w:lastColumn="0" w:noHBand="0" w:noVBand="1"/>
      </w:tblPr>
      <w:tblGrid>
        <w:gridCol w:w="864"/>
        <w:gridCol w:w="864"/>
        <w:gridCol w:w="864"/>
        <w:gridCol w:w="864"/>
      </w:tblGrid>
      <w:tr w:rsidR="007B0FDA" w:rsidRPr="004D741E" w:rsidTr="00FE739D">
        <w:tc>
          <w:tcPr>
            <w:tcW w:w="864" w:type="dxa"/>
          </w:tcPr>
          <w:p w:rsidR="007B0FDA" w:rsidRPr="004D741E" w:rsidRDefault="007B0FDA" w:rsidP="00FE739D">
            <w:pPr>
              <w:pStyle w:val="ListParagraph"/>
              <w:ind w:left="0"/>
              <w:jc w:val="center"/>
              <w:rPr>
                <w:b/>
              </w:rPr>
            </w:pPr>
            <w:r w:rsidRPr="004D741E">
              <w:rPr>
                <w:b/>
              </w:rPr>
              <w:t>x</w:t>
            </w:r>
          </w:p>
        </w:tc>
        <w:tc>
          <w:tcPr>
            <w:tcW w:w="864" w:type="dxa"/>
          </w:tcPr>
          <w:p w:rsidR="007B0FDA" w:rsidRPr="004D741E" w:rsidRDefault="007B0FDA" w:rsidP="00FE739D">
            <w:pPr>
              <w:pStyle w:val="ListParagraph"/>
              <w:ind w:left="0"/>
              <w:jc w:val="center"/>
              <w:rPr>
                <w:b/>
              </w:rPr>
            </w:pPr>
            <w:r w:rsidRPr="004D741E">
              <w:rPr>
                <w:b/>
              </w:rPr>
              <w:t>y</w:t>
            </w:r>
          </w:p>
        </w:tc>
        <w:tc>
          <w:tcPr>
            <w:tcW w:w="864" w:type="dxa"/>
          </w:tcPr>
          <w:p w:rsidR="007B0FDA" w:rsidRPr="004D741E" w:rsidRDefault="00100E9C" w:rsidP="00FE739D">
            <w:pPr>
              <w:pStyle w:val="ListParagraph"/>
              <w:ind w:left="0"/>
              <w:jc w:val="center"/>
              <w:rPr>
                <w:b/>
              </w:rPr>
            </w:pPr>
            <w:r w:rsidRPr="004D741E">
              <w:rPr>
                <w:b/>
              </w:rPr>
              <w:t>R</w:t>
            </w:r>
          </w:p>
        </w:tc>
        <w:tc>
          <w:tcPr>
            <w:tcW w:w="864" w:type="dxa"/>
          </w:tcPr>
          <w:p w:rsidR="007B0FDA" w:rsidRPr="004D741E" w:rsidRDefault="007B0FDA" w:rsidP="00FE739D">
            <w:pPr>
              <w:pStyle w:val="ListParagraph"/>
              <w:ind w:left="0"/>
              <w:jc w:val="center"/>
              <w:rPr>
                <w:b/>
              </w:rPr>
            </w:pPr>
            <w:r w:rsidRPr="004D741E">
              <w:rPr>
                <w:b/>
              </w:rPr>
              <w:t>q</w:t>
            </w:r>
          </w:p>
        </w:tc>
      </w:tr>
      <w:tr w:rsidR="007B0FDA" w:rsidRPr="004D741E" w:rsidTr="00FE739D">
        <w:tc>
          <w:tcPr>
            <w:tcW w:w="864" w:type="dxa"/>
          </w:tcPr>
          <w:p w:rsidR="007B0FDA" w:rsidRPr="004D741E" w:rsidRDefault="007B0FDA" w:rsidP="00FE739D">
            <w:pPr>
              <w:pStyle w:val="ListParagraph"/>
              <w:ind w:left="0"/>
              <w:jc w:val="center"/>
            </w:pPr>
            <w:r w:rsidRPr="004D741E">
              <w:t>1</w:t>
            </w:r>
          </w:p>
        </w:tc>
        <w:tc>
          <w:tcPr>
            <w:tcW w:w="864" w:type="dxa"/>
          </w:tcPr>
          <w:p w:rsidR="007B0FDA" w:rsidRPr="004D741E" w:rsidRDefault="007B0FDA" w:rsidP="00FE739D">
            <w:pPr>
              <w:pStyle w:val="ListParagraph"/>
              <w:ind w:left="0"/>
              <w:jc w:val="center"/>
            </w:pPr>
            <w:r w:rsidRPr="004D741E">
              <w:t>0</w:t>
            </w:r>
          </w:p>
        </w:tc>
        <w:tc>
          <w:tcPr>
            <w:tcW w:w="864" w:type="dxa"/>
          </w:tcPr>
          <w:p w:rsidR="007B0FDA" w:rsidRPr="004D741E" w:rsidRDefault="007B0FDA" w:rsidP="00FE739D">
            <w:pPr>
              <w:pStyle w:val="ListParagraph"/>
              <w:ind w:left="0"/>
              <w:jc w:val="center"/>
            </w:pPr>
            <w:r w:rsidRPr="004D741E">
              <w:t>38</w:t>
            </w:r>
          </w:p>
        </w:tc>
        <w:tc>
          <w:tcPr>
            <w:tcW w:w="864" w:type="dxa"/>
          </w:tcPr>
          <w:p w:rsidR="007B0FDA" w:rsidRPr="004D741E" w:rsidRDefault="007B0FDA" w:rsidP="00FE739D">
            <w:pPr>
              <w:pStyle w:val="ListParagraph"/>
              <w:ind w:left="0"/>
              <w:jc w:val="center"/>
            </w:pPr>
            <w:r w:rsidRPr="004D741E">
              <w:t>-</w:t>
            </w:r>
          </w:p>
        </w:tc>
      </w:tr>
      <w:tr w:rsidR="007B0FDA" w:rsidRPr="004D741E" w:rsidTr="00FE739D">
        <w:tc>
          <w:tcPr>
            <w:tcW w:w="864" w:type="dxa"/>
          </w:tcPr>
          <w:p w:rsidR="007B0FDA" w:rsidRPr="004D741E" w:rsidRDefault="007B0FDA" w:rsidP="00FE739D">
            <w:pPr>
              <w:pStyle w:val="ListParagraph"/>
              <w:ind w:left="0"/>
              <w:jc w:val="center"/>
            </w:pPr>
            <w:r w:rsidRPr="004D741E">
              <w:t>0</w:t>
            </w:r>
          </w:p>
        </w:tc>
        <w:tc>
          <w:tcPr>
            <w:tcW w:w="864" w:type="dxa"/>
          </w:tcPr>
          <w:p w:rsidR="007B0FDA" w:rsidRPr="004D741E" w:rsidRDefault="007B0FDA" w:rsidP="00FE739D">
            <w:pPr>
              <w:pStyle w:val="ListParagraph"/>
              <w:ind w:left="0"/>
              <w:jc w:val="center"/>
            </w:pPr>
            <w:r w:rsidRPr="004D741E">
              <w:t>1</w:t>
            </w:r>
          </w:p>
        </w:tc>
        <w:tc>
          <w:tcPr>
            <w:tcW w:w="864" w:type="dxa"/>
          </w:tcPr>
          <w:p w:rsidR="007B0FDA" w:rsidRPr="004D741E" w:rsidRDefault="007B0FDA" w:rsidP="00FE739D">
            <w:pPr>
              <w:pStyle w:val="ListParagraph"/>
              <w:ind w:left="0"/>
              <w:jc w:val="center"/>
            </w:pPr>
            <w:r w:rsidRPr="004D741E">
              <w:t>34</w:t>
            </w:r>
          </w:p>
        </w:tc>
        <w:tc>
          <w:tcPr>
            <w:tcW w:w="864" w:type="dxa"/>
          </w:tcPr>
          <w:p w:rsidR="007B0FDA" w:rsidRPr="004D741E" w:rsidRDefault="007B0FDA" w:rsidP="00FE739D">
            <w:pPr>
              <w:pStyle w:val="ListParagraph"/>
              <w:ind w:left="0"/>
              <w:jc w:val="center"/>
            </w:pPr>
            <w:r w:rsidRPr="004D741E">
              <w:t>-</w:t>
            </w:r>
          </w:p>
        </w:tc>
      </w:tr>
      <w:tr w:rsidR="007B0FDA" w:rsidRPr="004D741E" w:rsidTr="00FE739D">
        <w:tc>
          <w:tcPr>
            <w:tcW w:w="864" w:type="dxa"/>
          </w:tcPr>
          <w:p w:rsidR="007B0FDA" w:rsidRPr="004D741E" w:rsidRDefault="007B0FDA" w:rsidP="00FE739D">
            <w:pPr>
              <w:pStyle w:val="ListParagraph"/>
              <w:ind w:left="0"/>
              <w:jc w:val="center"/>
            </w:pPr>
            <w:r w:rsidRPr="004D741E">
              <w:t>1</w:t>
            </w:r>
          </w:p>
        </w:tc>
        <w:tc>
          <w:tcPr>
            <w:tcW w:w="864" w:type="dxa"/>
          </w:tcPr>
          <w:p w:rsidR="007B0FDA" w:rsidRPr="004D741E" w:rsidRDefault="007B0FDA" w:rsidP="00FE739D">
            <w:pPr>
              <w:pStyle w:val="ListParagraph"/>
              <w:ind w:left="0"/>
              <w:jc w:val="center"/>
            </w:pPr>
            <w:r w:rsidRPr="004D741E">
              <w:t>-1</w:t>
            </w:r>
          </w:p>
        </w:tc>
        <w:tc>
          <w:tcPr>
            <w:tcW w:w="864" w:type="dxa"/>
          </w:tcPr>
          <w:p w:rsidR="007B0FDA" w:rsidRPr="004D741E" w:rsidRDefault="007B0FDA" w:rsidP="00FE739D">
            <w:pPr>
              <w:pStyle w:val="ListParagraph"/>
              <w:ind w:left="0"/>
              <w:jc w:val="center"/>
            </w:pPr>
            <w:r w:rsidRPr="004D741E">
              <w:t>4</w:t>
            </w:r>
          </w:p>
        </w:tc>
        <w:tc>
          <w:tcPr>
            <w:tcW w:w="864" w:type="dxa"/>
          </w:tcPr>
          <w:p w:rsidR="007B0FDA" w:rsidRPr="004D741E" w:rsidRDefault="007B0FDA" w:rsidP="00FE739D">
            <w:pPr>
              <w:pStyle w:val="ListParagraph"/>
              <w:ind w:left="0"/>
              <w:jc w:val="center"/>
            </w:pPr>
            <w:r w:rsidRPr="004D741E">
              <w:t>1</w:t>
            </w:r>
          </w:p>
        </w:tc>
      </w:tr>
      <w:tr w:rsidR="007B0FDA" w:rsidRPr="004D741E" w:rsidTr="00FE739D">
        <w:tc>
          <w:tcPr>
            <w:tcW w:w="864" w:type="dxa"/>
          </w:tcPr>
          <w:p w:rsidR="007B0FDA" w:rsidRPr="004D741E" w:rsidRDefault="007B0FDA" w:rsidP="00FE739D">
            <w:pPr>
              <w:pStyle w:val="ListParagraph"/>
              <w:ind w:left="0"/>
              <w:jc w:val="center"/>
              <w:rPr>
                <w:color w:val="FF0000"/>
              </w:rPr>
            </w:pPr>
            <w:r w:rsidRPr="004D741E">
              <w:rPr>
                <w:color w:val="FF0000"/>
              </w:rPr>
              <w:t>-8</w:t>
            </w:r>
          </w:p>
        </w:tc>
        <w:tc>
          <w:tcPr>
            <w:tcW w:w="864" w:type="dxa"/>
          </w:tcPr>
          <w:p w:rsidR="007B0FDA" w:rsidRPr="004D741E" w:rsidRDefault="007B0FDA" w:rsidP="00FE739D">
            <w:pPr>
              <w:pStyle w:val="ListParagraph"/>
              <w:ind w:left="0"/>
              <w:jc w:val="center"/>
              <w:rPr>
                <w:color w:val="FF0000"/>
              </w:rPr>
            </w:pPr>
            <w:r w:rsidRPr="004D741E">
              <w:rPr>
                <w:color w:val="FF0000"/>
              </w:rPr>
              <w:t>9</w:t>
            </w:r>
          </w:p>
        </w:tc>
        <w:tc>
          <w:tcPr>
            <w:tcW w:w="864" w:type="dxa"/>
          </w:tcPr>
          <w:p w:rsidR="007B0FDA" w:rsidRPr="004D741E" w:rsidRDefault="007B0FDA" w:rsidP="00FE739D">
            <w:pPr>
              <w:pStyle w:val="ListParagraph"/>
              <w:ind w:left="0"/>
              <w:jc w:val="center"/>
              <w:rPr>
                <w:color w:val="FF0000"/>
              </w:rPr>
            </w:pPr>
            <w:r w:rsidRPr="004D741E">
              <w:rPr>
                <w:color w:val="FF0000"/>
              </w:rPr>
              <w:t>2</w:t>
            </w:r>
          </w:p>
        </w:tc>
        <w:tc>
          <w:tcPr>
            <w:tcW w:w="864" w:type="dxa"/>
          </w:tcPr>
          <w:p w:rsidR="007B0FDA" w:rsidRPr="004D741E" w:rsidRDefault="007B0FDA" w:rsidP="00FE739D">
            <w:pPr>
              <w:pStyle w:val="ListParagraph"/>
              <w:ind w:left="0"/>
              <w:jc w:val="center"/>
            </w:pPr>
            <w:r w:rsidRPr="004D741E">
              <w:t>8</w:t>
            </w:r>
          </w:p>
        </w:tc>
      </w:tr>
      <w:tr w:rsidR="007B0FDA" w:rsidRPr="004D741E" w:rsidTr="00FE739D">
        <w:tc>
          <w:tcPr>
            <w:tcW w:w="864" w:type="dxa"/>
          </w:tcPr>
          <w:p w:rsidR="007B0FDA" w:rsidRPr="004D741E" w:rsidRDefault="007B0FDA" w:rsidP="00FE739D">
            <w:pPr>
              <w:pStyle w:val="ListParagraph"/>
              <w:ind w:left="0"/>
              <w:jc w:val="center"/>
            </w:pPr>
            <w:r w:rsidRPr="004D741E">
              <w:t>17</w:t>
            </w:r>
          </w:p>
        </w:tc>
        <w:tc>
          <w:tcPr>
            <w:tcW w:w="864" w:type="dxa"/>
          </w:tcPr>
          <w:p w:rsidR="007B0FDA" w:rsidRPr="004D741E" w:rsidRDefault="007B0FDA" w:rsidP="00FE739D">
            <w:pPr>
              <w:pStyle w:val="ListParagraph"/>
              <w:ind w:left="0"/>
              <w:jc w:val="center"/>
            </w:pPr>
            <w:r w:rsidRPr="004D741E">
              <w:t>-19</w:t>
            </w:r>
          </w:p>
        </w:tc>
        <w:tc>
          <w:tcPr>
            <w:tcW w:w="864" w:type="dxa"/>
          </w:tcPr>
          <w:p w:rsidR="007B0FDA" w:rsidRPr="004D741E" w:rsidRDefault="007B0FDA" w:rsidP="00FE739D">
            <w:pPr>
              <w:pStyle w:val="ListParagraph"/>
              <w:ind w:left="0"/>
              <w:jc w:val="center"/>
            </w:pPr>
            <w:r w:rsidRPr="004D741E">
              <w:t>0</w:t>
            </w:r>
          </w:p>
        </w:tc>
        <w:tc>
          <w:tcPr>
            <w:tcW w:w="864" w:type="dxa"/>
          </w:tcPr>
          <w:p w:rsidR="007B0FDA" w:rsidRPr="004D741E" w:rsidRDefault="007B0FDA" w:rsidP="00FE739D">
            <w:pPr>
              <w:pStyle w:val="ListParagraph"/>
              <w:ind w:left="0"/>
              <w:jc w:val="center"/>
            </w:pPr>
            <w:r w:rsidRPr="004D741E">
              <w:t>2</w:t>
            </w:r>
          </w:p>
        </w:tc>
      </w:tr>
    </w:tbl>
    <w:p w:rsidR="007B0FDA" w:rsidRPr="004D741E" w:rsidRDefault="007B0FDA" w:rsidP="00A829C4">
      <w:pPr>
        <w:pStyle w:val="ListParagraph"/>
        <w:numPr>
          <w:ilvl w:val="1"/>
          <w:numId w:val="1"/>
        </w:numPr>
        <w:rPr>
          <w:b/>
        </w:rPr>
      </w:pPr>
      <w:r w:rsidRPr="004D741E">
        <w:t xml:space="preserve">Step 2: Check that </w:t>
      </w:r>
      <m:oMath>
        <m:r>
          <w:rPr>
            <w:rFonts w:ascii="Cambria Math" w:hAnsi="Cambria Math"/>
          </w:rPr>
          <m:t>2|200</m:t>
        </m:r>
      </m:oMath>
      <w:r w:rsidRPr="004D741E">
        <w:t>; LDE has a solution</w:t>
      </w:r>
    </w:p>
    <w:p w:rsidR="007B0FDA" w:rsidRPr="004D741E" w:rsidRDefault="007B0FDA" w:rsidP="00A829C4">
      <w:pPr>
        <w:pStyle w:val="ListParagraph"/>
        <w:numPr>
          <w:ilvl w:val="1"/>
          <w:numId w:val="1"/>
        </w:numPr>
        <w:rPr>
          <w:b/>
        </w:rPr>
      </w:pPr>
      <w:r w:rsidRPr="004D741E">
        <w:t xml:space="preserve">Step 3: </w:t>
      </w:r>
      <m:oMath>
        <m:r>
          <w:rPr>
            <w:rFonts w:ascii="Cambria Math" w:hAnsi="Cambria Math"/>
          </w:rPr>
          <m:t>38(-8)+34</m:t>
        </m:r>
        <m:d>
          <m:dPr>
            <m:ctrlPr>
              <w:rPr>
                <w:rFonts w:ascii="Cambria Math" w:hAnsi="Cambria Math"/>
                <w:i/>
              </w:rPr>
            </m:ctrlPr>
          </m:dPr>
          <m:e>
            <m:r>
              <w:rPr>
                <w:rFonts w:ascii="Cambria Math" w:hAnsi="Cambria Math"/>
              </w:rPr>
              <m:t>9</m:t>
            </m:r>
          </m:e>
        </m:d>
        <m:r>
          <w:rPr>
            <w:rFonts w:ascii="Cambria Math" w:hAnsi="Cambria Math"/>
          </w:rPr>
          <m:t>=2</m:t>
        </m:r>
      </m:oMath>
    </w:p>
    <w:p w:rsidR="007B0FDA" w:rsidRPr="004D741E" w:rsidRDefault="007B0FDA" w:rsidP="00A829C4">
      <w:pPr>
        <w:pStyle w:val="ListParagraph"/>
        <w:numPr>
          <w:ilvl w:val="1"/>
          <w:numId w:val="1"/>
        </w:numPr>
        <w:rPr>
          <w:b/>
        </w:rPr>
      </w:pPr>
      <w:r w:rsidRPr="004D741E">
        <w:t xml:space="preserve">Step 4: </w:t>
      </w:r>
      <m:oMath>
        <m:r>
          <w:rPr>
            <w:rFonts w:ascii="Cambria Math" w:hAnsi="Cambria Math"/>
          </w:rPr>
          <m:t>38(-800)+34</m:t>
        </m:r>
        <m:d>
          <m:dPr>
            <m:ctrlPr>
              <w:rPr>
                <w:rFonts w:ascii="Cambria Math" w:hAnsi="Cambria Math"/>
                <w:i/>
              </w:rPr>
            </m:ctrlPr>
          </m:dPr>
          <m:e>
            <m:r>
              <w:rPr>
                <w:rFonts w:ascii="Cambria Math" w:hAnsi="Cambria Math"/>
              </w:rPr>
              <m:t>900</m:t>
            </m:r>
          </m:e>
        </m:d>
        <m:r>
          <w:rPr>
            <w:rFonts w:ascii="Cambria Math" w:hAnsi="Cambria Math"/>
          </w:rPr>
          <m:t>=200</m:t>
        </m:r>
      </m:oMath>
    </w:p>
    <w:p w:rsidR="007B0FDA" w:rsidRPr="004D741E" w:rsidRDefault="007B0FDA" w:rsidP="00A829C4">
      <w:pPr>
        <w:pStyle w:val="ListParagraph"/>
        <w:numPr>
          <w:ilvl w:val="1"/>
          <w:numId w:val="1"/>
        </w:numPr>
        <w:rPr>
          <w:b/>
        </w:rPr>
      </w:pPr>
      <w:r w:rsidRPr="004D741E">
        <w:t xml:space="preserve">Step 5: </w:t>
      </w:r>
      <m:oMath>
        <m:r>
          <w:rPr>
            <w:rFonts w:ascii="Cambria Math" w:hAnsi="Cambria Math"/>
          </w:rPr>
          <m:t>x=-800+n</m:t>
        </m:r>
        <m:f>
          <m:fPr>
            <m:ctrlPr>
              <w:rPr>
                <w:rFonts w:ascii="Cambria Math" w:hAnsi="Cambria Math"/>
                <w:i/>
              </w:rPr>
            </m:ctrlPr>
          </m:fPr>
          <m:num>
            <m:r>
              <w:rPr>
                <w:rFonts w:ascii="Cambria Math" w:hAnsi="Cambria Math"/>
              </w:rPr>
              <m:t>34</m:t>
            </m:r>
          </m:num>
          <m:den>
            <m:r>
              <w:rPr>
                <w:rFonts w:ascii="Cambria Math" w:hAnsi="Cambria Math"/>
              </w:rPr>
              <m:t>2</m:t>
            </m:r>
          </m:den>
        </m:f>
        <m:r>
          <w:rPr>
            <w:rFonts w:ascii="Cambria Math" w:hAnsi="Cambria Math"/>
          </w:rPr>
          <m:t>=-800+17n, y=900-n</m:t>
        </m:r>
        <m:f>
          <m:fPr>
            <m:ctrlPr>
              <w:rPr>
                <w:rFonts w:ascii="Cambria Math" w:hAnsi="Cambria Math"/>
                <w:i/>
              </w:rPr>
            </m:ctrlPr>
          </m:fPr>
          <m:num>
            <m:r>
              <w:rPr>
                <w:rFonts w:ascii="Cambria Math" w:hAnsi="Cambria Math"/>
              </w:rPr>
              <m:t>38</m:t>
            </m:r>
          </m:num>
          <m:den>
            <m:r>
              <w:rPr>
                <w:rFonts w:ascii="Cambria Math" w:hAnsi="Cambria Math"/>
              </w:rPr>
              <m:t>2</m:t>
            </m:r>
          </m:den>
        </m:f>
        <m:r>
          <w:rPr>
            <w:rFonts w:ascii="Cambria Math" w:hAnsi="Cambria Math"/>
          </w:rPr>
          <m:t>=900-19n</m:t>
        </m:r>
      </m:oMath>
    </w:p>
    <w:p w:rsidR="007B0FDA" w:rsidRPr="004D741E" w:rsidRDefault="007B0FDA" w:rsidP="00A829C4">
      <w:pPr>
        <w:pStyle w:val="ListParagraph"/>
        <w:numPr>
          <w:ilvl w:val="1"/>
          <w:numId w:val="1"/>
        </w:numPr>
        <w:rPr>
          <w:b/>
        </w:rPr>
      </w:pPr>
      <w:r w:rsidRPr="004D741E">
        <w:t>Step 6:</w:t>
      </w:r>
    </w:p>
    <w:p w:rsidR="007B0FDA" w:rsidRPr="004D741E" w:rsidRDefault="007B0FDA" w:rsidP="007B0FDA">
      <w:pPr>
        <w:pStyle w:val="ListParagraph"/>
        <w:ind w:left="1080"/>
      </w:pPr>
      <m:oMathPara>
        <m:oMath>
          <m:r>
            <w:rPr>
              <w:rFonts w:ascii="Cambria Math" w:hAnsi="Cambria Math"/>
            </w:rPr>
            <m:t>x≥0 ⇒-800+17n≥0 ⇒n≥47.06⇒n≥48</m:t>
          </m:r>
        </m:oMath>
      </m:oMathPara>
    </w:p>
    <w:p w:rsidR="007B0FDA" w:rsidRPr="004D741E" w:rsidRDefault="007B0FDA" w:rsidP="007B0FDA">
      <w:pPr>
        <w:pStyle w:val="ListParagraph"/>
        <w:ind w:left="1080"/>
      </w:pPr>
      <m:oMathPara>
        <m:oMath>
          <m:r>
            <w:rPr>
              <w:rFonts w:ascii="Cambria Math" w:hAnsi="Cambria Math"/>
            </w:rPr>
            <m:t>y≥0⇒900-19n≥0 ⇒n≤47.37⇒n≤47</m:t>
          </m:r>
        </m:oMath>
      </m:oMathPara>
    </w:p>
    <w:p w:rsidR="007B0FDA" w:rsidRPr="004D741E" w:rsidRDefault="007B0FDA" w:rsidP="007C31CC">
      <w:pPr>
        <w:pStyle w:val="ListParagraph"/>
        <w:ind w:left="1080"/>
      </w:pPr>
      <m:oMathPara>
        <m:oMath>
          <m:r>
            <w:rPr>
              <w:rFonts w:ascii="Cambria Math" w:hAnsi="Cambria Math"/>
            </w:rPr>
            <m:t>No non-negative solutions</m:t>
          </m:r>
        </m:oMath>
      </m:oMathPara>
    </w:p>
    <w:p w:rsidR="002D604F" w:rsidRPr="004D741E" w:rsidRDefault="002D604F" w:rsidP="00A829C4">
      <w:pPr>
        <w:pStyle w:val="ListParagraph"/>
        <w:numPr>
          <w:ilvl w:val="0"/>
          <w:numId w:val="1"/>
        </w:numPr>
        <w:rPr>
          <w:b/>
        </w:rPr>
      </w:pPr>
      <w:r w:rsidRPr="004D741E">
        <w:rPr>
          <w:b/>
        </w:rPr>
        <w:t>Example</w:t>
      </w:r>
    </w:p>
    <w:p w:rsidR="002D604F" w:rsidRPr="00A36DB6" w:rsidRDefault="002D604F" w:rsidP="00A829C4">
      <w:pPr>
        <w:pStyle w:val="ListParagraph"/>
        <w:numPr>
          <w:ilvl w:val="1"/>
          <w:numId w:val="1"/>
        </w:numPr>
        <w:rPr>
          <w:b/>
        </w:rPr>
      </w:pPr>
      <w:r w:rsidRPr="004D741E">
        <w:t xml:space="preserve">Find all non-negative integer solutions to </w:t>
      </w:r>
      <m:oMath>
        <m:r>
          <w:rPr>
            <w:rFonts w:ascii="Cambria Math" w:hAnsi="Cambria Math"/>
          </w:rPr>
          <m:t>14x-9u=1000</m:t>
        </m:r>
      </m:oMath>
    </w:p>
    <w:p w:rsidR="00A36DB6" w:rsidRPr="004D741E" w:rsidRDefault="00A36DB6" w:rsidP="00A829C4">
      <w:pPr>
        <w:pStyle w:val="ListParagraph"/>
        <w:numPr>
          <w:ilvl w:val="1"/>
          <w:numId w:val="1"/>
        </w:numPr>
        <w:rPr>
          <w:b/>
        </w:rPr>
      </w:pPr>
      <w:r>
        <w:t xml:space="preserve">Substitute </w:t>
      </w:r>
      <m:oMath>
        <m:r>
          <w:rPr>
            <w:rFonts w:ascii="Cambria Math" w:hAnsi="Cambria Math"/>
          </w:rPr>
          <m:t>y=-u</m:t>
        </m:r>
      </m:oMath>
      <w:r>
        <w:t xml:space="preserve"> to simplify the problem</w:t>
      </w:r>
    </w:p>
    <w:p w:rsidR="002D604F" w:rsidRPr="004D741E" w:rsidRDefault="002D604F" w:rsidP="00A829C4">
      <w:pPr>
        <w:pStyle w:val="ListParagraph"/>
        <w:numPr>
          <w:ilvl w:val="1"/>
          <w:numId w:val="1"/>
        </w:numPr>
        <w:rPr>
          <w:b/>
        </w:rPr>
      </w:pPr>
      <w:r w:rsidRPr="004D741E">
        <w:lastRenderedPageBreak/>
        <w:t xml:space="preserve">Step 1: </w:t>
      </w:r>
    </w:p>
    <w:tbl>
      <w:tblPr>
        <w:tblStyle w:val="TableGrid"/>
        <w:tblW w:w="0" w:type="auto"/>
        <w:tblInd w:w="1080" w:type="dxa"/>
        <w:tblLook w:val="04A0" w:firstRow="1" w:lastRow="0" w:firstColumn="1" w:lastColumn="0" w:noHBand="0" w:noVBand="1"/>
      </w:tblPr>
      <w:tblGrid>
        <w:gridCol w:w="864"/>
        <w:gridCol w:w="864"/>
        <w:gridCol w:w="864"/>
        <w:gridCol w:w="864"/>
      </w:tblGrid>
      <w:tr w:rsidR="00916DB6" w:rsidRPr="004D741E" w:rsidTr="00FE739D">
        <w:tc>
          <w:tcPr>
            <w:tcW w:w="864" w:type="dxa"/>
          </w:tcPr>
          <w:p w:rsidR="00916DB6" w:rsidRPr="004D741E" w:rsidRDefault="00916DB6" w:rsidP="00FE739D">
            <w:pPr>
              <w:pStyle w:val="ListParagraph"/>
              <w:ind w:left="0"/>
              <w:jc w:val="center"/>
              <w:rPr>
                <w:b/>
              </w:rPr>
            </w:pPr>
            <w:r w:rsidRPr="004D741E">
              <w:rPr>
                <w:b/>
              </w:rPr>
              <w:t>x</w:t>
            </w:r>
          </w:p>
        </w:tc>
        <w:tc>
          <w:tcPr>
            <w:tcW w:w="864" w:type="dxa"/>
          </w:tcPr>
          <w:p w:rsidR="00916DB6" w:rsidRPr="004D741E" w:rsidRDefault="00916DB6" w:rsidP="00FE739D">
            <w:pPr>
              <w:pStyle w:val="ListParagraph"/>
              <w:ind w:left="0"/>
              <w:jc w:val="center"/>
              <w:rPr>
                <w:b/>
              </w:rPr>
            </w:pPr>
            <w:r w:rsidRPr="004D741E">
              <w:rPr>
                <w:b/>
              </w:rPr>
              <w:t>y</w:t>
            </w:r>
          </w:p>
        </w:tc>
        <w:tc>
          <w:tcPr>
            <w:tcW w:w="864" w:type="dxa"/>
          </w:tcPr>
          <w:p w:rsidR="00916DB6" w:rsidRPr="004D741E" w:rsidRDefault="00916DB6" w:rsidP="00FE739D">
            <w:pPr>
              <w:pStyle w:val="ListParagraph"/>
              <w:ind w:left="0"/>
              <w:jc w:val="center"/>
              <w:rPr>
                <w:b/>
              </w:rPr>
            </w:pPr>
            <w:r w:rsidRPr="004D741E">
              <w:rPr>
                <w:b/>
              </w:rPr>
              <w:t>r</w:t>
            </w:r>
          </w:p>
        </w:tc>
        <w:tc>
          <w:tcPr>
            <w:tcW w:w="864" w:type="dxa"/>
          </w:tcPr>
          <w:p w:rsidR="00916DB6" w:rsidRPr="004D741E" w:rsidRDefault="00916DB6" w:rsidP="00FE739D">
            <w:pPr>
              <w:pStyle w:val="ListParagraph"/>
              <w:ind w:left="0"/>
              <w:jc w:val="center"/>
              <w:rPr>
                <w:b/>
              </w:rPr>
            </w:pPr>
            <w:r w:rsidRPr="004D741E">
              <w:rPr>
                <w:b/>
              </w:rPr>
              <w:t>q</w:t>
            </w:r>
          </w:p>
        </w:tc>
      </w:tr>
      <w:tr w:rsidR="00916DB6" w:rsidRPr="004D741E" w:rsidTr="00FE739D">
        <w:tc>
          <w:tcPr>
            <w:tcW w:w="864" w:type="dxa"/>
          </w:tcPr>
          <w:p w:rsidR="00916DB6" w:rsidRPr="004D741E" w:rsidRDefault="00916DB6" w:rsidP="00FE739D">
            <w:pPr>
              <w:pStyle w:val="ListParagraph"/>
              <w:ind w:left="0"/>
              <w:jc w:val="center"/>
            </w:pPr>
            <w:r w:rsidRPr="004D741E">
              <w:t>1</w:t>
            </w:r>
          </w:p>
        </w:tc>
        <w:tc>
          <w:tcPr>
            <w:tcW w:w="864" w:type="dxa"/>
          </w:tcPr>
          <w:p w:rsidR="00916DB6" w:rsidRPr="004D741E" w:rsidRDefault="00916DB6" w:rsidP="00FE739D">
            <w:pPr>
              <w:pStyle w:val="ListParagraph"/>
              <w:ind w:left="0"/>
              <w:jc w:val="center"/>
            </w:pPr>
            <w:r w:rsidRPr="004D741E">
              <w:t>0</w:t>
            </w:r>
          </w:p>
        </w:tc>
        <w:tc>
          <w:tcPr>
            <w:tcW w:w="864" w:type="dxa"/>
          </w:tcPr>
          <w:p w:rsidR="00916DB6" w:rsidRPr="004D741E" w:rsidRDefault="00916DB6" w:rsidP="00FE739D">
            <w:pPr>
              <w:pStyle w:val="ListParagraph"/>
              <w:ind w:left="0"/>
              <w:jc w:val="center"/>
            </w:pPr>
            <w:r w:rsidRPr="004D741E">
              <w:t>14</w:t>
            </w:r>
          </w:p>
        </w:tc>
        <w:tc>
          <w:tcPr>
            <w:tcW w:w="864" w:type="dxa"/>
          </w:tcPr>
          <w:p w:rsidR="00916DB6" w:rsidRPr="004D741E" w:rsidRDefault="00916DB6" w:rsidP="00FE739D">
            <w:pPr>
              <w:pStyle w:val="ListParagraph"/>
              <w:ind w:left="0"/>
              <w:jc w:val="center"/>
            </w:pPr>
            <w:r w:rsidRPr="004D741E">
              <w:t>-</w:t>
            </w:r>
          </w:p>
        </w:tc>
      </w:tr>
      <w:tr w:rsidR="00916DB6" w:rsidRPr="004D741E" w:rsidTr="00FE739D">
        <w:tc>
          <w:tcPr>
            <w:tcW w:w="864" w:type="dxa"/>
          </w:tcPr>
          <w:p w:rsidR="00916DB6" w:rsidRPr="004D741E" w:rsidRDefault="00916DB6" w:rsidP="00FE739D">
            <w:pPr>
              <w:pStyle w:val="ListParagraph"/>
              <w:ind w:left="0"/>
              <w:jc w:val="center"/>
            </w:pPr>
            <w:r w:rsidRPr="004D741E">
              <w:t>0</w:t>
            </w:r>
          </w:p>
        </w:tc>
        <w:tc>
          <w:tcPr>
            <w:tcW w:w="864" w:type="dxa"/>
          </w:tcPr>
          <w:p w:rsidR="00916DB6" w:rsidRPr="004D741E" w:rsidRDefault="00916DB6" w:rsidP="00FE739D">
            <w:pPr>
              <w:pStyle w:val="ListParagraph"/>
              <w:ind w:left="0"/>
              <w:jc w:val="center"/>
            </w:pPr>
            <w:r w:rsidRPr="004D741E">
              <w:t>1</w:t>
            </w:r>
          </w:p>
        </w:tc>
        <w:tc>
          <w:tcPr>
            <w:tcW w:w="864" w:type="dxa"/>
          </w:tcPr>
          <w:p w:rsidR="00916DB6" w:rsidRPr="004D741E" w:rsidRDefault="00916DB6" w:rsidP="00FE739D">
            <w:pPr>
              <w:pStyle w:val="ListParagraph"/>
              <w:ind w:left="0"/>
              <w:jc w:val="center"/>
            </w:pPr>
            <w:r w:rsidRPr="004D741E">
              <w:t>9</w:t>
            </w:r>
          </w:p>
        </w:tc>
        <w:tc>
          <w:tcPr>
            <w:tcW w:w="864" w:type="dxa"/>
          </w:tcPr>
          <w:p w:rsidR="00916DB6" w:rsidRPr="004D741E" w:rsidRDefault="00916DB6" w:rsidP="00FE739D">
            <w:pPr>
              <w:pStyle w:val="ListParagraph"/>
              <w:ind w:left="0"/>
              <w:jc w:val="center"/>
            </w:pPr>
            <w:r w:rsidRPr="004D741E">
              <w:t>-</w:t>
            </w:r>
          </w:p>
        </w:tc>
      </w:tr>
      <w:tr w:rsidR="00916DB6" w:rsidRPr="004D741E" w:rsidTr="00FE739D">
        <w:tc>
          <w:tcPr>
            <w:tcW w:w="864" w:type="dxa"/>
          </w:tcPr>
          <w:p w:rsidR="00916DB6" w:rsidRPr="004D741E" w:rsidRDefault="00916DB6" w:rsidP="00FE739D">
            <w:pPr>
              <w:pStyle w:val="ListParagraph"/>
              <w:ind w:left="0"/>
              <w:jc w:val="center"/>
            </w:pPr>
            <w:r w:rsidRPr="004D741E">
              <w:t>1</w:t>
            </w:r>
          </w:p>
        </w:tc>
        <w:tc>
          <w:tcPr>
            <w:tcW w:w="864" w:type="dxa"/>
          </w:tcPr>
          <w:p w:rsidR="00916DB6" w:rsidRPr="004D741E" w:rsidRDefault="00916DB6" w:rsidP="00FE739D">
            <w:pPr>
              <w:pStyle w:val="ListParagraph"/>
              <w:ind w:left="0"/>
              <w:jc w:val="center"/>
            </w:pPr>
            <w:r w:rsidRPr="004D741E">
              <w:t>-1</w:t>
            </w:r>
          </w:p>
        </w:tc>
        <w:tc>
          <w:tcPr>
            <w:tcW w:w="864" w:type="dxa"/>
          </w:tcPr>
          <w:p w:rsidR="00916DB6" w:rsidRPr="004D741E" w:rsidRDefault="00916DB6" w:rsidP="00FE739D">
            <w:pPr>
              <w:pStyle w:val="ListParagraph"/>
              <w:ind w:left="0"/>
              <w:jc w:val="center"/>
            </w:pPr>
            <w:r w:rsidRPr="004D741E">
              <w:t>5</w:t>
            </w:r>
          </w:p>
        </w:tc>
        <w:tc>
          <w:tcPr>
            <w:tcW w:w="864" w:type="dxa"/>
          </w:tcPr>
          <w:p w:rsidR="00916DB6" w:rsidRPr="004D741E" w:rsidRDefault="00916DB6" w:rsidP="00FE739D">
            <w:pPr>
              <w:pStyle w:val="ListParagraph"/>
              <w:ind w:left="0"/>
              <w:jc w:val="center"/>
            </w:pPr>
            <w:r w:rsidRPr="004D741E">
              <w:t>1</w:t>
            </w:r>
          </w:p>
        </w:tc>
      </w:tr>
      <w:tr w:rsidR="00916DB6" w:rsidRPr="004D741E" w:rsidTr="00FE739D">
        <w:tc>
          <w:tcPr>
            <w:tcW w:w="864" w:type="dxa"/>
          </w:tcPr>
          <w:p w:rsidR="00916DB6" w:rsidRPr="004D741E" w:rsidRDefault="00916DB6" w:rsidP="00FE739D">
            <w:pPr>
              <w:pStyle w:val="ListParagraph"/>
              <w:ind w:left="0"/>
              <w:jc w:val="center"/>
            </w:pPr>
            <w:r w:rsidRPr="004D741E">
              <w:t>-1</w:t>
            </w:r>
          </w:p>
        </w:tc>
        <w:tc>
          <w:tcPr>
            <w:tcW w:w="864" w:type="dxa"/>
          </w:tcPr>
          <w:p w:rsidR="00916DB6" w:rsidRPr="004D741E" w:rsidRDefault="00916DB6" w:rsidP="00FE739D">
            <w:pPr>
              <w:pStyle w:val="ListParagraph"/>
              <w:ind w:left="0"/>
              <w:jc w:val="center"/>
            </w:pPr>
            <w:r w:rsidRPr="004D741E">
              <w:t>2</w:t>
            </w:r>
          </w:p>
        </w:tc>
        <w:tc>
          <w:tcPr>
            <w:tcW w:w="864" w:type="dxa"/>
          </w:tcPr>
          <w:p w:rsidR="00916DB6" w:rsidRPr="004D741E" w:rsidRDefault="00916DB6" w:rsidP="00FE739D">
            <w:pPr>
              <w:pStyle w:val="ListParagraph"/>
              <w:ind w:left="0"/>
              <w:jc w:val="center"/>
            </w:pPr>
            <w:r w:rsidRPr="004D741E">
              <w:t>4</w:t>
            </w:r>
          </w:p>
        </w:tc>
        <w:tc>
          <w:tcPr>
            <w:tcW w:w="864" w:type="dxa"/>
          </w:tcPr>
          <w:p w:rsidR="00916DB6" w:rsidRPr="004D741E" w:rsidRDefault="00916DB6" w:rsidP="00FE739D">
            <w:pPr>
              <w:pStyle w:val="ListParagraph"/>
              <w:ind w:left="0"/>
              <w:jc w:val="center"/>
            </w:pPr>
            <w:r w:rsidRPr="004D741E">
              <w:t>1</w:t>
            </w:r>
          </w:p>
        </w:tc>
      </w:tr>
      <w:tr w:rsidR="00916DB6" w:rsidRPr="004D741E" w:rsidTr="00FE739D">
        <w:tc>
          <w:tcPr>
            <w:tcW w:w="864" w:type="dxa"/>
          </w:tcPr>
          <w:p w:rsidR="00916DB6" w:rsidRPr="004D741E" w:rsidRDefault="00916DB6" w:rsidP="00FE739D">
            <w:pPr>
              <w:pStyle w:val="ListParagraph"/>
              <w:ind w:left="0"/>
              <w:jc w:val="center"/>
              <w:rPr>
                <w:color w:val="FF0000"/>
              </w:rPr>
            </w:pPr>
            <w:r w:rsidRPr="004D741E">
              <w:rPr>
                <w:color w:val="FF0000"/>
              </w:rPr>
              <w:t>2</w:t>
            </w:r>
          </w:p>
        </w:tc>
        <w:tc>
          <w:tcPr>
            <w:tcW w:w="864" w:type="dxa"/>
          </w:tcPr>
          <w:p w:rsidR="00916DB6" w:rsidRPr="004D741E" w:rsidRDefault="00916DB6" w:rsidP="00FE739D">
            <w:pPr>
              <w:pStyle w:val="ListParagraph"/>
              <w:ind w:left="0"/>
              <w:jc w:val="center"/>
              <w:rPr>
                <w:color w:val="FF0000"/>
              </w:rPr>
            </w:pPr>
            <w:r w:rsidRPr="004D741E">
              <w:rPr>
                <w:color w:val="FF0000"/>
              </w:rPr>
              <w:t>-3</w:t>
            </w:r>
          </w:p>
        </w:tc>
        <w:tc>
          <w:tcPr>
            <w:tcW w:w="864" w:type="dxa"/>
          </w:tcPr>
          <w:p w:rsidR="00916DB6" w:rsidRPr="004D741E" w:rsidRDefault="00916DB6" w:rsidP="00FE739D">
            <w:pPr>
              <w:pStyle w:val="ListParagraph"/>
              <w:ind w:left="0"/>
              <w:jc w:val="center"/>
              <w:rPr>
                <w:color w:val="FF0000"/>
              </w:rPr>
            </w:pPr>
            <w:r w:rsidRPr="004D741E">
              <w:rPr>
                <w:color w:val="FF0000"/>
              </w:rPr>
              <w:t>1</w:t>
            </w:r>
          </w:p>
        </w:tc>
        <w:tc>
          <w:tcPr>
            <w:tcW w:w="864" w:type="dxa"/>
          </w:tcPr>
          <w:p w:rsidR="00916DB6" w:rsidRPr="004D741E" w:rsidRDefault="00916DB6" w:rsidP="00FE739D">
            <w:pPr>
              <w:pStyle w:val="ListParagraph"/>
              <w:ind w:left="0"/>
              <w:jc w:val="center"/>
            </w:pPr>
            <w:r w:rsidRPr="004D741E">
              <w:t>1</w:t>
            </w:r>
          </w:p>
        </w:tc>
      </w:tr>
      <w:tr w:rsidR="00916DB6" w:rsidRPr="004D741E" w:rsidTr="00FE739D">
        <w:tc>
          <w:tcPr>
            <w:tcW w:w="864" w:type="dxa"/>
          </w:tcPr>
          <w:p w:rsidR="00916DB6" w:rsidRPr="004D741E" w:rsidRDefault="00916DB6" w:rsidP="00FE739D">
            <w:pPr>
              <w:pStyle w:val="ListParagraph"/>
              <w:ind w:left="0"/>
              <w:jc w:val="center"/>
            </w:pPr>
            <w:r w:rsidRPr="004D741E">
              <w:t>-9</w:t>
            </w:r>
          </w:p>
        </w:tc>
        <w:tc>
          <w:tcPr>
            <w:tcW w:w="864" w:type="dxa"/>
          </w:tcPr>
          <w:p w:rsidR="00916DB6" w:rsidRPr="004D741E" w:rsidRDefault="00916DB6" w:rsidP="00FE739D">
            <w:pPr>
              <w:pStyle w:val="ListParagraph"/>
              <w:ind w:left="0"/>
              <w:jc w:val="center"/>
            </w:pPr>
            <w:r w:rsidRPr="004D741E">
              <w:t>14</w:t>
            </w:r>
          </w:p>
        </w:tc>
        <w:tc>
          <w:tcPr>
            <w:tcW w:w="864" w:type="dxa"/>
          </w:tcPr>
          <w:p w:rsidR="00916DB6" w:rsidRPr="004D741E" w:rsidRDefault="00916DB6" w:rsidP="00FE739D">
            <w:pPr>
              <w:pStyle w:val="ListParagraph"/>
              <w:ind w:left="0"/>
              <w:jc w:val="center"/>
            </w:pPr>
            <w:r w:rsidRPr="004D741E">
              <w:t>0</w:t>
            </w:r>
          </w:p>
        </w:tc>
        <w:tc>
          <w:tcPr>
            <w:tcW w:w="864" w:type="dxa"/>
          </w:tcPr>
          <w:p w:rsidR="00916DB6" w:rsidRPr="004D741E" w:rsidRDefault="00916DB6" w:rsidP="00FE739D">
            <w:pPr>
              <w:pStyle w:val="ListParagraph"/>
              <w:ind w:left="0"/>
              <w:jc w:val="center"/>
            </w:pPr>
            <w:r w:rsidRPr="004D741E">
              <w:t>4</w:t>
            </w:r>
          </w:p>
        </w:tc>
      </w:tr>
    </w:tbl>
    <w:p w:rsidR="00916DB6" w:rsidRPr="004D741E" w:rsidRDefault="00916DB6" w:rsidP="00A829C4">
      <w:pPr>
        <w:pStyle w:val="ListParagraph"/>
        <w:numPr>
          <w:ilvl w:val="1"/>
          <w:numId w:val="1"/>
        </w:numPr>
        <w:rPr>
          <w:b/>
        </w:rPr>
      </w:pPr>
      <w:r w:rsidRPr="004D741E">
        <w:t xml:space="preserve">Step 2: Check that </w:t>
      </w:r>
      <m:oMath>
        <m:r>
          <w:rPr>
            <w:rFonts w:ascii="Cambria Math" w:hAnsi="Cambria Math"/>
          </w:rPr>
          <m:t>1|1000</m:t>
        </m:r>
      </m:oMath>
      <w:r w:rsidRPr="004D741E">
        <w:t>; LDE has a solution</w:t>
      </w:r>
    </w:p>
    <w:p w:rsidR="00916DB6" w:rsidRPr="004D741E" w:rsidRDefault="00916DB6" w:rsidP="00A829C4">
      <w:pPr>
        <w:pStyle w:val="ListParagraph"/>
        <w:numPr>
          <w:ilvl w:val="1"/>
          <w:numId w:val="1"/>
        </w:numPr>
        <w:rPr>
          <w:b/>
        </w:rPr>
      </w:pPr>
      <w:r w:rsidRPr="004D741E">
        <w:t xml:space="preserve">Step 3: </w:t>
      </w:r>
      <m:oMath>
        <m:r>
          <w:rPr>
            <w:rFonts w:ascii="Cambria Math" w:hAnsi="Cambria Math"/>
          </w:rPr>
          <m:t>14</m:t>
        </m:r>
        <m:d>
          <m:dPr>
            <m:ctrlPr>
              <w:rPr>
                <w:rFonts w:ascii="Cambria Math" w:hAnsi="Cambria Math"/>
                <w:i/>
              </w:rPr>
            </m:ctrlPr>
          </m:dPr>
          <m:e>
            <m:r>
              <w:rPr>
                <w:rFonts w:ascii="Cambria Math" w:hAnsi="Cambria Math"/>
              </w:rPr>
              <m:t>2</m:t>
            </m:r>
          </m:e>
        </m:d>
        <m:r>
          <w:rPr>
            <w:rFonts w:ascii="Cambria Math" w:hAnsi="Cambria Math"/>
          </w:rPr>
          <m:t>+9</m:t>
        </m:r>
        <m:d>
          <m:dPr>
            <m:ctrlPr>
              <w:rPr>
                <w:rFonts w:ascii="Cambria Math" w:hAnsi="Cambria Math"/>
                <w:i/>
              </w:rPr>
            </m:ctrlPr>
          </m:dPr>
          <m:e>
            <m:r>
              <w:rPr>
                <w:rFonts w:ascii="Cambria Math" w:hAnsi="Cambria Math"/>
              </w:rPr>
              <m:t>-3</m:t>
            </m:r>
          </m:e>
        </m:d>
        <m:r>
          <w:rPr>
            <w:rFonts w:ascii="Cambria Math" w:hAnsi="Cambria Math"/>
          </w:rPr>
          <m:t>=1</m:t>
        </m:r>
      </m:oMath>
    </w:p>
    <w:p w:rsidR="00916DB6" w:rsidRPr="004D741E" w:rsidRDefault="00916DB6" w:rsidP="00A829C4">
      <w:pPr>
        <w:pStyle w:val="ListParagraph"/>
        <w:numPr>
          <w:ilvl w:val="1"/>
          <w:numId w:val="1"/>
        </w:numPr>
        <w:rPr>
          <w:b/>
        </w:rPr>
      </w:pPr>
      <w:r w:rsidRPr="004D741E">
        <w:t xml:space="preserve">Step 4: </w:t>
      </w:r>
      <m:oMath>
        <m:r>
          <w:rPr>
            <w:rFonts w:ascii="Cambria Math" w:hAnsi="Cambria Math"/>
          </w:rPr>
          <m:t>14(2000)+9(-3000)=1000</m:t>
        </m:r>
      </m:oMath>
    </w:p>
    <w:p w:rsidR="00916DB6" w:rsidRPr="004D741E" w:rsidRDefault="00916DB6" w:rsidP="00A829C4">
      <w:pPr>
        <w:pStyle w:val="ListParagraph"/>
        <w:numPr>
          <w:ilvl w:val="1"/>
          <w:numId w:val="1"/>
        </w:numPr>
        <w:rPr>
          <w:b/>
        </w:rPr>
      </w:pPr>
      <w:r w:rsidRPr="004D741E">
        <w:t>Step 5:</w:t>
      </w:r>
      <w:r w:rsidR="00A36DB6">
        <w:t xml:space="preserve"> Remember to substitute </w:t>
      </w:r>
      <m:oMath>
        <m:r>
          <w:rPr>
            <w:rFonts w:ascii="Cambria Math" w:hAnsi="Cambria Math"/>
          </w:rPr>
          <m:t>u</m:t>
        </m:r>
      </m:oMath>
      <w:r w:rsidR="00A36DB6">
        <w:t xml:space="preserve"> back into the equation</w:t>
      </w:r>
      <w:r w:rsidRPr="004D741E">
        <w:t xml:space="preserve"> </w:t>
      </w:r>
      <m:oMath>
        <m:r>
          <w:rPr>
            <w:rFonts w:ascii="Cambria Math" w:hAnsi="Cambria Math"/>
          </w:rPr>
          <m:t>x=2000+n</m:t>
        </m:r>
        <m:f>
          <m:fPr>
            <m:ctrlPr>
              <w:rPr>
                <w:rFonts w:ascii="Cambria Math" w:hAnsi="Cambria Math"/>
                <w:i/>
              </w:rPr>
            </m:ctrlPr>
          </m:fPr>
          <m:num>
            <m:r>
              <w:rPr>
                <w:rFonts w:ascii="Cambria Math" w:hAnsi="Cambria Math"/>
              </w:rPr>
              <m:t>9</m:t>
            </m:r>
          </m:num>
          <m:den>
            <m:r>
              <w:rPr>
                <w:rFonts w:ascii="Cambria Math" w:hAnsi="Cambria Math"/>
              </w:rPr>
              <m:t>1</m:t>
            </m:r>
          </m:den>
        </m:f>
        <m:r>
          <w:rPr>
            <w:rFonts w:ascii="Cambria Math" w:hAnsi="Cambria Math"/>
          </w:rPr>
          <m:t>=2000+9n, u=-y=3000+n</m:t>
        </m:r>
        <m:f>
          <m:fPr>
            <m:ctrlPr>
              <w:rPr>
                <w:rFonts w:ascii="Cambria Math" w:hAnsi="Cambria Math"/>
                <w:i/>
              </w:rPr>
            </m:ctrlPr>
          </m:fPr>
          <m:num>
            <m:r>
              <w:rPr>
                <w:rFonts w:ascii="Cambria Math" w:hAnsi="Cambria Math"/>
              </w:rPr>
              <m:t>14</m:t>
            </m:r>
          </m:num>
          <m:den>
            <m:r>
              <w:rPr>
                <w:rFonts w:ascii="Cambria Math" w:hAnsi="Cambria Math"/>
              </w:rPr>
              <m:t>1</m:t>
            </m:r>
          </m:den>
        </m:f>
        <m:r>
          <w:rPr>
            <w:rFonts w:ascii="Cambria Math" w:hAnsi="Cambria Math"/>
          </w:rPr>
          <m:t>=3000+14n</m:t>
        </m:r>
      </m:oMath>
    </w:p>
    <w:p w:rsidR="00916DB6" w:rsidRPr="004D741E" w:rsidRDefault="00916DB6" w:rsidP="00A829C4">
      <w:pPr>
        <w:pStyle w:val="ListParagraph"/>
        <w:numPr>
          <w:ilvl w:val="1"/>
          <w:numId w:val="1"/>
        </w:numPr>
      </w:pPr>
      <w:r w:rsidRPr="004D741E">
        <w:t>Step 6:</w:t>
      </w:r>
      <w:r w:rsidRPr="004D741E">
        <w:tab/>
      </w:r>
    </w:p>
    <w:p w:rsidR="00EA2F47" w:rsidRPr="004D741E" w:rsidRDefault="00EA2F47" w:rsidP="00EA2F47">
      <w:pPr>
        <w:pStyle w:val="ListParagraph"/>
        <w:ind w:left="360"/>
      </w:pPr>
      <m:oMathPara>
        <m:oMath>
          <m:r>
            <w:rPr>
              <w:rFonts w:ascii="Cambria Math" w:hAnsi="Cambria Math"/>
            </w:rPr>
            <m:t>x≥0 ⇒2000+9n≥0 ⇒n≥-222.22⇒n≥-222</m:t>
          </m:r>
        </m:oMath>
      </m:oMathPara>
    </w:p>
    <w:p w:rsidR="00EA2F47" w:rsidRPr="004D741E" w:rsidRDefault="00A36DB6" w:rsidP="00EA2F47">
      <w:pPr>
        <w:pStyle w:val="ListParagraph"/>
        <w:ind w:left="360"/>
      </w:pPr>
      <m:oMathPara>
        <m:oMath>
          <m:r>
            <w:rPr>
              <w:rFonts w:ascii="Cambria Math" w:hAnsi="Cambria Math"/>
            </w:rPr>
            <m:t>u≥0⇒3000+14n≥0 ⇒n≥-214.29⇒n≥-214</m:t>
          </m:r>
        </m:oMath>
      </m:oMathPara>
    </w:p>
    <w:p w:rsidR="00EA2F47" w:rsidRPr="004D741E" w:rsidRDefault="00EA2F47" w:rsidP="00EA2F47">
      <w:pPr>
        <w:pStyle w:val="ListParagraph"/>
        <w:ind w:left="360"/>
      </w:pPr>
      <m:oMathPara>
        <m:oMath>
          <m:r>
            <w:rPr>
              <w:rFonts w:ascii="Cambria Math" w:hAnsi="Cambria Math"/>
            </w:rPr>
            <m:t>n≥-214</m:t>
          </m:r>
        </m:oMath>
      </m:oMathPara>
    </w:p>
    <w:p w:rsidR="00EA2F47" w:rsidRPr="004D741E" w:rsidRDefault="005150FD" w:rsidP="00EA2F47">
      <w:pPr>
        <w:pStyle w:val="ListParagraph"/>
        <w:ind w:left="360"/>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74,4</m:t>
              </m:r>
            </m:e>
          </m:d>
          <m:r>
            <w:rPr>
              <w:rFonts w:ascii="Cambria Math" w:hAnsi="Cambria Math"/>
            </w:rPr>
            <m:t xml:space="preserve">, </m:t>
          </m:r>
          <m:d>
            <m:dPr>
              <m:ctrlPr>
                <w:rPr>
                  <w:rFonts w:ascii="Cambria Math" w:hAnsi="Cambria Math"/>
                  <w:i/>
                </w:rPr>
              </m:ctrlPr>
            </m:dPr>
            <m:e>
              <m:r>
                <w:rPr>
                  <w:rFonts w:ascii="Cambria Math" w:hAnsi="Cambria Math"/>
                </w:rPr>
                <m:t>83,18</m:t>
              </m:r>
            </m:e>
          </m:d>
          <m:r>
            <w:rPr>
              <w:rFonts w:ascii="Cambria Math" w:hAnsi="Cambria Math"/>
            </w:rPr>
            <m:t>…</m:t>
          </m:r>
        </m:oMath>
      </m:oMathPara>
    </w:p>
    <w:p w:rsidR="00EA2F47" w:rsidRPr="004D741E" w:rsidRDefault="00EA2F47" w:rsidP="00A829C4">
      <w:pPr>
        <w:pStyle w:val="ListParagraph"/>
        <w:numPr>
          <w:ilvl w:val="0"/>
          <w:numId w:val="1"/>
        </w:numPr>
      </w:pPr>
      <w:r w:rsidRPr="004D741E">
        <w:rPr>
          <w:b/>
        </w:rPr>
        <w:t>Example</w:t>
      </w:r>
    </w:p>
    <w:p w:rsidR="00EA2F47" w:rsidRPr="004D741E" w:rsidRDefault="00EA2F47" w:rsidP="00A829C4">
      <w:pPr>
        <w:pStyle w:val="ListParagraph"/>
        <w:numPr>
          <w:ilvl w:val="1"/>
          <w:numId w:val="1"/>
        </w:numPr>
      </w:pPr>
      <w:r w:rsidRPr="004D741E">
        <w:t>A trucking company has to move 844 refrigerators. It has two types of trucks it can use; one carries 28 refrigerators and the other 34 refrigerators. If it only sends out full trucks and all the trucks return empty, list the possible ways of moving all the refrigerators.</w:t>
      </w:r>
    </w:p>
    <w:p w:rsidR="00EA2F47" w:rsidRPr="004D741E" w:rsidRDefault="00EA2F47" w:rsidP="00A829C4">
      <w:pPr>
        <w:pStyle w:val="ListParagraph"/>
        <w:numPr>
          <w:ilvl w:val="1"/>
          <w:numId w:val="1"/>
        </w:numPr>
      </w:pPr>
      <w:r w:rsidRPr="004D741E">
        <w:t xml:space="preserve">Equivalent problem: Find all non-negative solutions to </w:t>
      </w:r>
      <m:oMath>
        <m:r>
          <w:rPr>
            <w:rFonts w:ascii="Cambria Math" w:hAnsi="Cambria Math"/>
          </w:rPr>
          <m:t>28x+34y=844</m:t>
        </m:r>
      </m:oMath>
    </w:p>
    <w:p w:rsidR="00DE6515" w:rsidRPr="004D741E" w:rsidRDefault="00DE6515" w:rsidP="00A829C4">
      <w:pPr>
        <w:pStyle w:val="Heading3"/>
        <w:numPr>
          <w:ilvl w:val="1"/>
          <w:numId w:val="3"/>
        </w:numPr>
        <w:rPr>
          <w:rFonts w:eastAsia="Times New Roman"/>
        </w:rPr>
      </w:pPr>
      <w:r w:rsidRPr="004D741E">
        <w:rPr>
          <w:rFonts w:eastAsia="Times New Roman"/>
        </w:rPr>
        <w:t>Prime Numbers</w:t>
      </w:r>
    </w:p>
    <w:p w:rsidR="00B722B1" w:rsidRPr="004D741E" w:rsidRDefault="006C7950" w:rsidP="00A829C4">
      <w:pPr>
        <w:pStyle w:val="ListParagraph"/>
        <w:numPr>
          <w:ilvl w:val="0"/>
          <w:numId w:val="2"/>
        </w:numPr>
        <w:rPr>
          <w:b/>
        </w:rPr>
      </w:pPr>
      <w:r w:rsidRPr="004D741E">
        <w:rPr>
          <w:b/>
        </w:rPr>
        <w:t>Definitions</w:t>
      </w:r>
    </w:p>
    <w:p w:rsidR="00124573" w:rsidRPr="004D741E" w:rsidRDefault="006C7950" w:rsidP="00A829C4">
      <w:pPr>
        <w:pStyle w:val="ListParagraph"/>
        <w:numPr>
          <w:ilvl w:val="1"/>
          <w:numId w:val="2"/>
        </w:numPr>
      </w:pPr>
      <w:r w:rsidRPr="004D741E">
        <w:t xml:space="preserve">A </w:t>
      </w:r>
      <w:r w:rsidRPr="004D741E">
        <w:rPr>
          <w:u w:val="single"/>
        </w:rPr>
        <w:t>d</w:t>
      </w:r>
      <w:r w:rsidR="00DE6515" w:rsidRPr="004D741E">
        <w:rPr>
          <w:u w:val="single"/>
        </w:rPr>
        <w:t>ecimal system</w:t>
      </w:r>
      <w:r w:rsidRPr="004D741E">
        <w:t xml:space="preserve"> is a set of</w:t>
      </w:r>
      <w:r w:rsidR="00DE6515" w:rsidRPr="004D741E">
        <w:t xml:space="preserve"> numbers </w:t>
      </w:r>
      <w:r w:rsidRPr="004D741E">
        <w:t xml:space="preserve">that </w:t>
      </w:r>
      <w:r w:rsidR="00DE6515" w:rsidRPr="004D741E">
        <w:t>are written in terms of powers of 10.</w:t>
      </w:r>
    </w:p>
    <w:p w:rsidR="00124573" w:rsidRPr="004D741E" w:rsidRDefault="00DE6515" w:rsidP="00A829C4">
      <w:pPr>
        <w:pStyle w:val="ListParagraph"/>
        <w:numPr>
          <w:ilvl w:val="1"/>
          <w:numId w:val="2"/>
        </w:numPr>
      </w:pPr>
      <w:r w:rsidRPr="004D741E">
        <w:t xml:space="preserve">An integer </w:t>
      </w:r>
      <m:oMath>
        <m:r>
          <w:rPr>
            <w:rFonts w:ascii="Cambria Math" w:hAnsi="Cambria Math"/>
          </w:rPr>
          <m:t>p&gt;1</m:t>
        </m:r>
      </m:oMath>
      <w:r w:rsidRPr="004D741E">
        <w:t xml:space="preserve"> is called a </w:t>
      </w:r>
      <w:r w:rsidRPr="004D741E">
        <w:rPr>
          <w:bCs/>
          <w:u w:val="single"/>
        </w:rPr>
        <w:t>prime</w:t>
      </w:r>
      <w:r w:rsidRPr="004D741E">
        <w:t xml:space="preserve"> if its only positive divisors are </w:t>
      </w:r>
      <m:oMath>
        <m:r>
          <w:rPr>
            <w:rFonts w:ascii="Cambria Math" w:hAnsi="Cambria Math"/>
          </w:rPr>
          <m:t>1</m:t>
        </m:r>
      </m:oMath>
      <w:r w:rsidRPr="004D741E">
        <w:t xml:space="preserve"> and </w:t>
      </w:r>
      <m:oMath>
        <m:r>
          <w:rPr>
            <w:rFonts w:ascii="Cambria Math" w:hAnsi="Cambria Math"/>
          </w:rPr>
          <m:t>p</m:t>
        </m:r>
      </m:oMath>
      <w:r w:rsidRPr="004D741E">
        <w:t xml:space="preserve">; otherwise it’s called </w:t>
      </w:r>
      <w:r w:rsidRPr="004D741E">
        <w:rPr>
          <w:bCs/>
          <w:u w:val="single"/>
        </w:rPr>
        <w:t>composite</w:t>
      </w:r>
      <w:r w:rsidRPr="004D741E">
        <w:t>.</w:t>
      </w:r>
    </w:p>
    <w:p w:rsidR="00124573" w:rsidRPr="004D741E" w:rsidRDefault="00DE6515" w:rsidP="00A829C4">
      <w:pPr>
        <w:pStyle w:val="ListParagraph"/>
        <w:numPr>
          <w:ilvl w:val="1"/>
          <w:numId w:val="2"/>
        </w:numPr>
      </w:pPr>
      <w:r w:rsidRPr="004D741E">
        <w:t xml:space="preserve">The </w:t>
      </w:r>
      <w:r w:rsidRPr="004D741E">
        <w:rPr>
          <w:bCs/>
          <w:u w:val="single"/>
        </w:rPr>
        <w:t>least common multiple</w:t>
      </w:r>
      <w:r w:rsidRPr="004D741E">
        <w:rPr>
          <w:u w:val="single"/>
        </w:rPr>
        <w:t xml:space="preserve"> </w:t>
      </w:r>
      <w:r w:rsidRPr="004D741E">
        <w:t xml:space="preserve">of two positive integers a and b is the smallest positive integer that is divisible by both a and b. It will be denoted by </w:t>
      </w:r>
      <m:oMath>
        <m:r>
          <w:rPr>
            <w:rFonts w:ascii="Cambria Math" w:hAnsi="Cambria Math"/>
          </w:rPr>
          <m:t>lcm(a,b)</m:t>
        </m:r>
      </m:oMath>
      <w:r w:rsidRPr="004D741E">
        <w:t>.</w:t>
      </w:r>
    </w:p>
    <w:p w:rsidR="00124573" w:rsidRPr="004D741E" w:rsidRDefault="00124573" w:rsidP="00A829C4">
      <w:pPr>
        <w:pStyle w:val="ListParagraph"/>
        <w:numPr>
          <w:ilvl w:val="0"/>
          <w:numId w:val="2"/>
        </w:numPr>
        <w:rPr>
          <w:b/>
        </w:rPr>
      </w:pPr>
      <w:r w:rsidRPr="004D741E">
        <w:rPr>
          <w:b/>
        </w:rPr>
        <w:t>Proposition 2.51:</w:t>
      </w:r>
    </w:p>
    <w:p w:rsidR="00124573" w:rsidRPr="004D741E" w:rsidRDefault="00DE6515" w:rsidP="00A829C4">
      <w:pPr>
        <w:pStyle w:val="ListParagraph"/>
        <w:numPr>
          <w:ilvl w:val="1"/>
          <w:numId w:val="2"/>
        </w:numPr>
      </w:pPr>
      <w:r w:rsidRPr="004D741E">
        <w:t>Every integer larger than 1 can be expressed as a product of primes.</w:t>
      </w:r>
    </w:p>
    <w:p w:rsidR="00124573" w:rsidRPr="004D741E" w:rsidRDefault="00DE6515" w:rsidP="00A829C4">
      <w:pPr>
        <w:pStyle w:val="ListParagraph"/>
        <w:numPr>
          <w:ilvl w:val="0"/>
          <w:numId w:val="2"/>
        </w:numPr>
      </w:pPr>
      <w:r w:rsidRPr="004D741E">
        <w:rPr>
          <w:b/>
          <w:bCs/>
        </w:rPr>
        <w:t>Euclid Theorem 2.52</w:t>
      </w:r>
      <w:r w:rsidRPr="004D741E">
        <w:t xml:space="preserve"> </w:t>
      </w:r>
    </w:p>
    <w:p w:rsidR="00124573" w:rsidRPr="004D741E" w:rsidRDefault="00DE6515" w:rsidP="00A829C4">
      <w:pPr>
        <w:pStyle w:val="ListParagraph"/>
        <w:numPr>
          <w:ilvl w:val="1"/>
          <w:numId w:val="2"/>
        </w:numPr>
      </w:pPr>
      <w:r w:rsidRPr="004D741E">
        <w:t>The number of primes is infinite.</w:t>
      </w:r>
    </w:p>
    <w:p w:rsidR="00124573" w:rsidRPr="004D741E" w:rsidRDefault="00DE6515" w:rsidP="00A829C4">
      <w:pPr>
        <w:pStyle w:val="ListParagraph"/>
        <w:numPr>
          <w:ilvl w:val="0"/>
          <w:numId w:val="2"/>
        </w:numPr>
        <w:rPr>
          <w:b/>
        </w:rPr>
      </w:pPr>
      <w:r w:rsidRPr="004D741E">
        <w:rPr>
          <w:b/>
        </w:rPr>
        <w:t xml:space="preserve">Theorem 2.53 </w:t>
      </w:r>
    </w:p>
    <w:p w:rsidR="00124573" w:rsidRPr="004D741E" w:rsidRDefault="00DE6515" w:rsidP="00A829C4">
      <w:pPr>
        <w:pStyle w:val="ListParagraph"/>
        <w:numPr>
          <w:ilvl w:val="1"/>
          <w:numId w:val="2"/>
        </w:numPr>
      </w:pPr>
      <w:r w:rsidRPr="004D741E">
        <w:t xml:space="preserve">If </w:t>
      </w:r>
      <m:oMath>
        <m:r>
          <w:rPr>
            <w:rFonts w:ascii="Cambria Math" w:hAnsi="Cambria Math"/>
          </w:rPr>
          <m:t>p</m:t>
        </m:r>
      </m:oMath>
      <w:r w:rsidRPr="004D741E">
        <w:t xml:space="preserve"> is a prime and </w:t>
      </w:r>
      <m:oMath>
        <m:r>
          <w:rPr>
            <w:rFonts w:ascii="Cambria Math" w:hAnsi="Cambria Math"/>
          </w:rPr>
          <m:t>p|ab</m:t>
        </m:r>
      </m:oMath>
      <w:r w:rsidRPr="004D741E">
        <w:t xml:space="preserve">, then </w:t>
      </w:r>
      <m:oMath>
        <m:r>
          <w:rPr>
            <w:rFonts w:ascii="Cambria Math" w:hAnsi="Cambria Math"/>
          </w:rPr>
          <m:t>p|a</m:t>
        </m:r>
      </m:oMath>
      <w:r w:rsidRPr="004D741E">
        <w:t xml:space="preserve"> or </w:t>
      </w:r>
      <m:oMath>
        <m:r>
          <w:rPr>
            <w:rFonts w:ascii="Cambria Math" w:hAnsi="Cambria Math"/>
          </w:rPr>
          <m:t>p|b</m:t>
        </m:r>
      </m:oMath>
      <w:r w:rsidRPr="004D741E">
        <w:t>.</w:t>
      </w:r>
    </w:p>
    <w:p w:rsidR="00124573" w:rsidRPr="004D741E" w:rsidRDefault="00DE6515" w:rsidP="00A829C4">
      <w:pPr>
        <w:pStyle w:val="ListParagraph"/>
        <w:numPr>
          <w:ilvl w:val="0"/>
          <w:numId w:val="2"/>
        </w:numPr>
      </w:pPr>
      <w:r w:rsidRPr="004D741E">
        <w:rPr>
          <w:b/>
          <w:bCs/>
        </w:rPr>
        <w:t>Unique Factorization Theorem 2.54</w:t>
      </w:r>
      <w:r w:rsidRPr="004D741E">
        <w:t xml:space="preserve"> </w:t>
      </w:r>
    </w:p>
    <w:p w:rsidR="00124573" w:rsidRPr="004D741E" w:rsidRDefault="00DE6515" w:rsidP="00A829C4">
      <w:pPr>
        <w:pStyle w:val="ListParagraph"/>
        <w:numPr>
          <w:ilvl w:val="1"/>
          <w:numId w:val="2"/>
        </w:numPr>
      </w:pPr>
      <w:r w:rsidRPr="004D741E">
        <w:t>Every integer, greater than 1, can be expressed as a product of primes and, apart from the order of the factors, this expression is unique.</w:t>
      </w:r>
    </w:p>
    <w:p w:rsidR="00124573" w:rsidRPr="004D741E" w:rsidRDefault="00DE6515" w:rsidP="00A829C4">
      <w:pPr>
        <w:pStyle w:val="ListParagraph"/>
        <w:numPr>
          <w:ilvl w:val="0"/>
          <w:numId w:val="2"/>
        </w:numPr>
        <w:rPr>
          <w:b/>
        </w:rPr>
      </w:pPr>
      <w:r w:rsidRPr="004D741E">
        <w:rPr>
          <w:b/>
        </w:rPr>
        <w:t>Theorem 2.55</w:t>
      </w:r>
    </w:p>
    <w:p w:rsidR="00124573" w:rsidRPr="004D741E" w:rsidRDefault="00DE6515" w:rsidP="00A829C4">
      <w:pPr>
        <w:pStyle w:val="ListParagraph"/>
        <w:numPr>
          <w:ilvl w:val="1"/>
          <w:numId w:val="2"/>
        </w:numPr>
      </w:pPr>
      <w:r w:rsidRPr="004D741E">
        <w:t xml:space="preserve">An integer </w:t>
      </w:r>
      <m:oMath>
        <m:r>
          <w:rPr>
            <w:rFonts w:ascii="Cambria Math" w:hAnsi="Cambria Math"/>
          </w:rPr>
          <m:t>x&gt;1</m:t>
        </m:r>
      </m:oMath>
      <w:r w:rsidRPr="004D741E">
        <w:t xml:space="preserve"> is either prime or contains a prime factor </w:t>
      </w:r>
      <m:oMath>
        <m:r>
          <w:rPr>
            <w:rFonts w:ascii="Cambria Math" w:hAnsi="Cambria Math"/>
          </w:rPr>
          <m:t>≤x</m:t>
        </m:r>
      </m:oMath>
    </w:p>
    <w:p w:rsidR="00124573" w:rsidRPr="004D741E" w:rsidRDefault="00DE6515" w:rsidP="00A829C4">
      <w:pPr>
        <w:pStyle w:val="ListParagraph"/>
        <w:numPr>
          <w:ilvl w:val="0"/>
          <w:numId w:val="2"/>
        </w:numPr>
        <w:rPr>
          <w:b/>
        </w:rPr>
      </w:pPr>
      <w:r w:rsidRPr="004D741E">
        <w:rPr>
          <w:b/>
        </w:rPr>
        <w:lastRenderedPageBreak/>
        <w:t xml:space="preserve">Proposition 2.56 </w:t>
      </w:r>
    </w:p>
    <w:p w:rsidR="00124573" w:rsidRPr="004D741E" w:rsidRDefault="00DE6515" w:rsidP="00A829C4">
      <w:pPr>
        <w:pStyle w:val="ListParagraph"/>
        <w:numPr>
          <w:ilvl w:val="1"/>
          <w:numId w:val="2"/>
        </w:numPr>
      </w:pPr>
      <w:r w:rsidRPr="004D741E">
        <w:t xml:space="preserve">If </w:t>
      </w:r>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a</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a</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a</m:t>
                </m:r>
              </m:e>
              <m:sub>
                <m:r>
                  <w:rPr>
                    <w:rFonts w:ascii="Cambria Math" w:hAnsi="Cambria Math"/>
                  </w:rPr>
                  <m:t>n</m:t>
                </m:r>
              </m:sub>
            </m:sSub>
          </m:sup>
        </m:sSup>
      </m:oMath>
      <w:r w:rsidRPr="004D741E">
        <w:t xml:space="preserve"> is the prime factorization of </w:t>
      </w:r>
      <w:r w:rsidRPr="00100E9C">
        <w:rPr>
          <w:i/>
          <w:rPrChange w:id="2" w:author="Aaron" w:date="2010-12-09T19:34:00Z">
            <w:rPr/>
          </w:rPrChange>
        </w:rPr>
        <w:t>a</w:t>
      </w:r>
      <w:r w:rsidRPr="004D741E">
        <w:t xml:space="preserve"> into powers of distinct primes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Pr="004D741E">
        <w:t xml:space="preserve">, then the positive divisors of </w:t>
      </w:r>
      <m:oMath>
        <m:r>
          <w:rPr>
            <w:rFonts w:ascii="Cambria Math" w:hAnsi="Cambria Math"/>
          </w:rPr>
          <m:t>a</m:t>
        </m:r>
      </m:oMath>
      <w:r w:rsidRPr="004D741E">
        <w:t xml:space="preserve"> are those integers of the form </w:t>
      </w:r>
      <m:oMath>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d</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d</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d</m:t>
                </m:r>
              </m:e>
              <m:sub>
                <m:r>
                  <w:rPr>
                    <w:rFonts w:ascii="Cambria Math" w:hAnsi="Cambria Math"/>
                  </w:rPr>
                  <m:t>n</m:t>
                </m:r>
              </m:sub>
            </m:sSub>
          </m:sup>
        </m:sSup>
      </m:oMath>
      <w:r w:rsidR="00B81D3C" w:rsidRPr="004D741E">
        <w:t xml:space="preserve"> where </w:t>
      </w:r>
      <m:oMath>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00B81D3C" w:rsidRPr="004D741E">
        <w:t xml:space="preserve"> for </w:t>
      </w:r>
      <m:oMath>
        <m:r>
          <w:rPr>
            <w:rFonts w:ascii="Cambria Math" w:hAnsi="Cambria Math"/>
          </w:rPr>
          <m:t>i=1, 2,…, n.</m:t>
        </m:r>
      </m:oMath>
    </w:p>
    <w:p w:rsidR="00124573" w:rsidRPr="004D741E" w:rsidRDefault="00DE6515" w:rsidP="00A829C4">
      <w:pPr>
        <w:pStyle w:val="ListParagraph"/>
        <w:numPr>
          <w:ilvl w:val="0"/>
          <w:numId w:val="2"/>
        </w:numPr>
        <w:rPr>
          <w:b/>
        </w:rPr>
      </w:pPr>
      <w:r w:rsidRPr="004D741E">
        <w:rPr>
          <w:b/>
        </w:rPr>
        <w:t xml:space="preserve">Theorem 2.57 </w:t>
      </w:r>
    </w:p>
    <w:p w:rsidR="00124573" w:rsidRPr="004D741E" w:rsidRDefault="00DE6515" w:rsidP="00A829C4">
      <w:pPr>
        <w:pStyle w:val="ListParagraph"/>
        <w:numPr>
          <w:ilvl w:val="1"/>
          <w:numId w:val="2"/>
        </w:numPr>
      </w:pPr>
      <w:r w:rsidRPr="004D741E">
        <w:t xml:space="preserve">If </w:t>
      </w:r>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a</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a</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a</m:t>
                </m:r>
              </m:e>
              <m:sub>
                <m:r>
                  <w:rPr>
                    <w:rFonts w:ascii="Cambria Math" w:hAnsi="Cambria Math"/>
                  </w:rPr>
                  <m:t>n</m:t>
                </m:r>
              </m:sub>
            </m:sSub>
          </m:sup>
        </m:sSup>
      </m:oMath>
      <w:r w:rsidR="00B81D3C" w:rsidRPr="004D741E">
        <w:t xml:space="preserve"> </w:t>
      </w:r>
      <w:r w:rsidRPr="004D741E">
        <w:t xml:space="preserve"> and </w:t>
      </w:r>
      <m:oMath>
        <m:r>
          <w:rPr>
            <w:rFonts w:ascii="Cambria Math" w:hAnsi="Cambria Math"/>
          </w:rPr>
          <m:t>b=</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b</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b</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b</m:t>
                </m:r>
              </m:e>
              <m:sub>
                <m:r>
                  <w:rPr>
                    <w:rFonts w:ascii="Cambria Math" w:hAnsi="Cambria Math"/>
                  </w:rPr>
                  <m:t>n</m:t>
                </m:r>
              </m:sub>
            </m:sSub>
          </m:sup>
        </m:sSup>
        <m:r>
          <w:rPr>
            <w:rFonts w:ascii="Cambria Math" w:hAnsi="Cambria Math"/>
          </w:rPr>
          <m:t xml:space="preserve"> </m:t>
        </m:r>
      </m:oMath>
      <w:r w:rsidRPr="004D741E">
        <w:t xml:space="preserve">are prime factorizations of the integers </w:t>
      </w:r>
      <w:r w:rsidRPr="001E2CD6">
        <w:rPr>
          <w:i/>
          <w:rPrChange w:id="3" w:author="Aaron" w:date="2010-12-09T19:35:00Z">
            <w:rPr/>
          </w:rPrChange>
        </w:rPr>
        <w:t xml:space="preserve">a </w:t>
      </w:r>
      <w:r w:rsidRPr="004D741E">
        <w:t xml:space="preserve">and </w:t>
      </w:r>
      <w:r w:rsidRPr="001E2CD6">
        <w:rPr>
          <w:i/>
          <w:rPrChange w:id="4" w:author="Aaron" w:date="2010-12-09T19:35:00Z">
            <w:rPr/>
          </w:rPrChange>
        </w:rPr>
        <w:t>b</w:t>
      </w:r>
      <w:r w:rsidRPr="004D741E">
        <w:t xml:space="preserve">, where some of the exponents may be zero, then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e>
            </m:d>
            <m:ctrlPr>
              <w:rPr>
                <w:rFonts w:ascii="Cambria Math" w:hAnsi="Cambria Math"/>
                <w:i/>
              </w:rPr>
            </m:ctrlPr>
          </m:e>
        </m:fun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d</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d</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d</m:t>
                </m:r>
              </m:e>
              <m:sub>
                <m:r>
                  <w:rPr>
                    <w:rFonts w:ascii="Cambria Math" w:hAnsi="Cambria Math"/>
                  </w:rPr>
                  <m:t>n</m:t>
                </m:r>
              </m:sub>
            </m:sSub>
          </m:sup>
        </m:sSup>
      </m:oMath>
      <w:r w:rsidR="00CA38B3" w:rsidRPr="004D741E">
        <w:t xml:space="preserve"> </w:t>
      </w:r>
      <w:r w:rsidRPr="004D741E">
        <w:t xml:space="preserve">where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Pr="004D741E">
        <w:t xml:space="preserve"> for</w:t>
      </w:r>
      <m:oMath>
        <m:r>
          <w:rPr>
            <w:rFonts w:ascii="Cambria Math" w:hAnsi="Cambria Math"/>
          </w:rPr>
          <m:t xml:space="preserve"> i=1, 2,…, n</m:t>
        </m:r>
      </m:oMath>
      <w:r w:rsidRPr="004D741E">
        <w:t>.</w:t>
      </w:r>
    </w:p>
    <w:p w:rsidR="00124573" w:rsidRPr="004D741E" w:rsidRDefault="00DE6515" w:rsidP="00A829C4">
      <w:pPr>
        <w:pStyle w:val="ListParagraph"/>
        <w:numPr>
          <w:ilvl w:val="0"/>
          <w:numId w:val="2"/>
        </w:numPr>
        <w:rPr>
          <w:b/>
        </w:rPr>
      </w:pPr>
      <w:r w:rsidRPr="004D741E">
        <w:rPr>
          <w:b/>
        </w:rPr>
        <w:t xml:space="preserve">Theorem 2.58 </w:t>
      </w:r>
    </w:p>
    <w:p w:rsidR="00124573" w:rsidRPr="004D741E" w:rsidRDefault="00DE6515" w:rsidP="00A829C4">
      <w:pPr>
        <w:pStyle w:val="ListParagraph"/>
        <w:numPr>
          <w:ilvl w:val="1"/>
          <w:numId w:val="2"/>
        </w:numPr>
      </w:pPr>
      <w:r w:rsidRPr="004D741E">
        <w:t xml:space="preserve">If </w:t>
      </w:r>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a</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a</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a</m:t>
                </m:r>
              </m:e>
              <m:sub>
                <m:r>
                  <w:rPr>
                    <w:rFonts w:ascii="Cambria Math" w:hAnsi="Cambria Math"/>
                  </w:rPr>
                  <m:t>n</m:t>
                </m:r>
              </m:sub>
            </m:sSub>
          </m:sup>
        </m:sSup>
      </m:oMath>
      <w:r w:rsidR="00CA38B3" w:rsidRPr="004D741E">
        <w:t xml:space="preserve">  and </w:t>
      </w:r>
      <m:oMath>
        <m:r>
          <w:rPr>
            <w:rFonts w:ascii="Cambria Math" w:hAnsi="Cambria Math"/>
          </w:rPr>
          <m:t>b=</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b</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b</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b</m:t>
                </m:r>
              </m:e>
              <m:sub>
                <m:r>
                  <w:rPr>
                    <w:rFonts w:ascii="Cambria Math" w:hAnsi="Cambria Math"/>
                  </w:rPr>
                  <m:t>n</m:t>
                </m:r>
              </m:sub>
            </m:sSub>
          </m:sup>
        </m:sSup>
        <m:r>
          <w:rPr>
            <w:rFonts w:ascii="Cambria Math" w:hAnsi="Cambria Math"/>
          </w:rPr>
          <m:t xml:space="preserve"> </m:t>
        </m:r>
      </m:oMath>
      <w:r w:rsidRPr="004D741E">
        <w:t xml:space="preserve">are prime factorizations of the integers </w:t>
      </w:r>
      <w:r w:rsidRPr="001E2CD6">
        <w:rPr>
          <w:i/>
          <w:rPrChange w:id="5" w:author="Aaron" w:date="2010-12-09T19:35:00Z">
            <w:rPr/>
          </w:rPrChange>
        </w:rPr>
        <w:t xml:space="preserve">a </w:t>
      </w:r>
      <w:r w:rsidRPr="004D741E">
        <w:t xml:space="preserve">and </w:t>
      </w:r>
      <w:r w:rsidRPr="001E2CD6">
        <w:rPr>
          <w:i/>
          <w:rPrChange w:id="6" w:author="Aaron" w:date="2010-12-09T19:35:00Z">
            <w:rPr/>
          </w:rPrChange>
        </w:rPr>
        <w:t>b</w:t>
      </w:r>
      <w:r w:rsidRPr="004D741E">
        <w:t xml:space="preserve">, where some of the exponents may be zero, then </w:t>
      </w:r>
      <m:oMath>
        <m:r>
          <w:rPr>
            <w:rFonts w:ascii="Cambria Math" w:hAnsi="Cambria Math"/>
          </w:rPr>
          <m:t>lcm</m:t>
        </m:r>
        <m:d>
          <m:dPr>
            <m:ctrlPr>
              <w:rPr>
                <w:rFonts w:ascii="Cambria Math" w:hAnsi="Cambria Math"/>
                <w:i/>
              </w:rPr>
            </m:ctrlPr>
          </m:dPr>
          <m:e>
            <m:r>
              <w:rPr>
                <w:rFonts w:ascii="Cambria Math" w:hAnsi="Cambria Math"/>
              </w:rPr>
              <m:t>a,b</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e</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e</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e</m:t>
                </m:r>
              </m:e>
              <m:sub>
                <m:r>
                  <w:rPr>
                    <w:rFonts w:ascii="Cambria Math" w:hAnsi="Cambria Math"/>
                  </w:rPr>
                  <m:t>n</m:t>
                </m:r>
              </m:sub>
            </m:sSub>
          </m:sup>
        </m:sSup>
      </m:oMath>
      <w:r w:rsidR="00CA38B3" w:rsidRPr="004D741E">
        <w:t xml:space="preserve">  </w:t>
      </w:r>
      <w:r w:rsidRPr="004D741E">
        <w:t xml:space="preserve">where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=max(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Pr="004D741E">
        <w:t xml:space="preserve"> for </w:t>
      </w:r>
      <m:oMath>
        <m:r>
          <w:rPr>
            <w:rFonts w:ascii="Cambria Math" w:hAnsi="Cambria Math"/>
          </w:rPr>
          <m:t>i=1,…,n</m:t>
        </m:r>
      </m:oMath>
      <w:r w:rsidRPr="004D741E">
        <w:t>.</w:t>
      </w:r>
    </w:p>
    <w:p w:rsidR="00124573" w:rsidRPr="004D741E" w:rsidRDefault="00DE6515" w:rsidP="00A829C4">
      <w:pPr>
        <w:pStyle w:val="ListParagraph"/>
        <w:numPr>
          <w:ilvl w:val="0"/>
          <w:numId w:val="2"/>
        </w:numPr>
      </w:pPr>
      <w:r w:rsidRPr="004D741E">
        <w:rPr>
          <w:b/>
        </w:rPr>
        <w:t>Theorem 2.59</w:t>
      </w:r>
      <w:r w:rsidRPr="004D741E">
        <w:t xml:space="preserve"> </w:t>
      </w:r>
    </w:p>
    <w:p w:rsidR="00DE6515" w:rsidRDefault="00DE6515" w:rsidP="00A829C4">
      <w:pPr>
        <w:pStyle w:val="ListParagraph"/>
        <w:numPr>
          <w:ilvl w:val="1"/>
          <w:numId w:val="2"/>
        </w:numPr>
      </w:pPr>
      <w:r w:rsidRPr="004D741E">
        <w:t xml:space="preserve">For any positive integers </w:t>
      </w:r>
      <m:oMath>
        <m:r>
          <w:rPr>
            <w:rFonts w:ascii="Cambria Math" w:hAnsi="Cambria Math"/>
          </w:rPr>
          <m:t>a</m:t>
        </m:r>
      </m:oMath>
      <w:r w:rsidRPr="004D741E">
        <w:t xml:space="preserve"> and </w:t>
      </w:r>
      <m:oMath>
        <m:r>
          <w:rPr>
            <w:rFonts w:ascii="Cambria Math" w:hAnsi="Cambria Math"/>
          </w:rPr>
          <m:t>b</m:t>
        </m:r>
      </m:oMath>
      <w:r w:rsidR="00DA7704" w:rsidRPr="004D741E">
        <w:t xml:space="preserve">, </w:t>
      </w:r>
      <w:r w:rsidRPr="004D741E">
        <w:t xml:space="preserve"> </w:t>
      </w:r>
      <m:oMath>
        <m:r>
          <w:rPr>
            <w:rFonts w:ascii="Cambria Math" w:hAnsi="Cambria Math"/>
          </w:rPr>
          <m:t>a</m:t>
        </m:r>
        <m:r>
          <w:rPr>
            <w:rFonts w:ascii="Cambria Math" w:hAnsi="Cambria Math"/>
            <w:noProof/>
          </w:rPr>
          <m:t>∙</m:t>
        </m:r>
        <m:r>
          <w:rPr>
            <w:rFonts w:ascii="Cambria Math" w:hAnsi="Cambria Math"/>
          </w:rPr>
          <m:t>b=gcd(a,b)*lcm(a,b).</m:t>
        </m:r>
      </m:oMath>
    </w:p>
    <w:p w:rsidR="00A36DB6" w:rsidRPr="00A36DB6" w:rsidRDefault="00A36DB6" w:rsidP="00A829C4">
      <w:pPr>
        <w:pStyle w:val="ListParagraph"/>
        <w:numPr>
          <w:ilvl w:val="0"/>
          <w:numId w:val="2"/>
        </w:numPr>
      </w:pPr>
      <w:r>
        <w:rPr>
          <w:b/>
        </w:rPr>
        <w:t>Tip</w:t>
      </w:r>
    </w:p>
    <w:p w:rsidR="00A36DB6" w:rsidRPr="004D741E" w:rsidRDefault="00A36DB6" w:rsidP="00A829C4">
      <w:pPr>
        <w:pStyle w:val="ListParagraph"/>
        <w:numPr>
          <w:ilvl w:val="1"/>
          <w:numId w:val="2"/>
        </w:numPr>
      </w:pPr>
      <w:r>
        <w:t>When trying to find the prime factorization of a number, calculate the square root of the number in question. No prime factor</w:t>
      </w:r>
      <w:r w:rsidR="002E52DB">
        <w:t xml:space="preserve"> will exceed the square root of a number.</w:t>
      </w:r>
    </w:p>
    <w:p w:rsidR="00EA2F47" w:rsidRPr="004D741E" w:rsidRDefault="00EA2F47" w:rsidP="00A829C4">
      <w:pPr>
        <w:pStyle w:val="ListParagraph"/>
        <w:numPr>
          <w:ilvl w:val="0"/>
          <w:numId w:val="2"/>
        </w:numPr>
        <w:rPr>
          <w:b/>
        </w:rPr>
      </w:pPr>
      <w:r w:rsidRPr="004D741E">
        <w:rPr>
          <w:b/>
        </w:rPr>
        <w:t>Example</w:t>
      </w:r>
    </w:p>
    <w:p w:rsidR="00EA2F47" w:rsidRPr="004D741E" w:rsidRDefault="00EA2F47" w:rsidP="00A829C4">
      <w:pPr>
        <w:pStyle w:val="ListParagraph"/>
        <w:numPr>
          <w:ilvl w:val="1"/>
          <w:numId w:val="2"/>
        </w:numPr>
        <w:rPr>
          <w:b/>
        </w:rPr>
      </w:pPr>
      <w:r w:rsidRPr="004D741E">
        <w:t xml:space="preserve">Factor </w:t>
      </w:r>
      <m:oMath>
        <m:r>
          <w:rPr>
            <w:rFonts w:ascii="Cambria Math" w:hAnsi="Cambria Math"/>
          </w:rPr>
          <m:t xml:space="preserve">5280 and 57800 </m:t>
        </m:r>
      </m:oMath>
      <w:r w:rsidRPr="004D741E">
        <w:t>into prime factors and calculate the greatest common divisor and least common multiple or the two numbers.</w:t>
      </w:r>
      <w:r w:rsidR="002E52DB">
        <w:t xml:space="preserve"> Note that </w:t>
      </w:r>
      <m:oMath>
        <m:rad>
          <m:radPr>
            <m:degHide m:val="1"/>
            <m:ctrlPr>
              <w:rPr>
                <w:rFonts w:ascii="Cambria Math" w:hAnsi="Cambria Math"/>
                <w:i/>
              </w:rPr>
            </m:ctrlPr>
          </m:radPr>
          <m:deg/>
          <m:e>
            <m:r>
              <w:rPr>
                <w:rFonts w:ascii="Cambria Math" w:hAnsi="Cambria Math"/>
              </w:rPr>
              <m:t>5280</m:t>
            </m:r>
          </m:e>
        </m:rad>
        <m:r>
          <w:rPr>
            <w:rFonts w:ascii="Cambria Math" w:hAnsi="Cambria Math"/>
          </w:rPr>
          <m:t xml:space="preserve">=72.66… , </m:t>
        </m:r>
        <m:rad>
          <m:radPr>
            <m:degHide m:val="1"/>
            <m:ctrlPr>
              <w:rPr>
                <w:rFonts w:ascii="Cambria Math" w:hAnsi="Cambria Math"/>
                <w:i/>
              </w:rPr>
            </m:ctrlPr>
          </m:radPr>
          <m:deg/>
          <m:e>
            <m:r>
              <w:rPr>
                <w:rFonts w:ascii="Cambria Math" w:hAnsi="Cambria Math"/>
              </w:rPr>
              <m:t>27800</m:t>
            </m:r>
          </m:e>
        </m:rad>
        <m:r>
          <w:rPr>
            <w:rFonts w:ascii="Cambria Math" w:hAnsi="Cambria Math"/>
          </w:rPr>
          <m:t>=240.42…</m:t>
        </m:r>
      </m:oMath>
    </w:p>
    <w:p w:rsidR="00AD7C52" w:rsidRPr="004D741E" w:rsidRDefault="00EA2F47" w:rsidP="00A829C4">
      <w:pPr>
        <w:pStyle w:val="ListParagraph"/>
        <w:numPr>
          <w:ilvl w:val="1"/>
          <w:numId w:val="2"/>
        </w:numPr>
        <w:rPr>
          <w:b/>
        </w:rPr>
      </w:pPr>
      <w:r w:rsidRPr="004D741E">
        <w:t xml:space="preserve">Solution: </w:t>
      </w:r>
    </w:p>
    <w:p w:rsidR="00AD7C52" w:rsidRPr="004D741E" w:rsidRDefault="00AD7C52" w:rsidP="00AD7C52">
      <w:pPr>
        <w:pStyle w:val="ListParagraph"/>
        <w:ind w:left="360"/>
      </w:pPr>
      <m:oMathPara>
        <m:oMath>
          <m:r>
            <w:rPr>
              <w:rFonts w:ascii="Cambria Math" w:hAnsi="Cambria Math"/>
            </w:rPr>
            <m:t>5280=528∙10=528∙2∙5=33∙</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∙3∙5∙11</m:t>
          </m:r>
        </m:oMath>
      </m:oMathPara>
    </w:p>
    <w:p w:rsidR="00AD7C52" w:rsidRPr="004D741E" w:rsidRDefault="00AD7C52" w:rsidP="00AD7C52">
      <w:pPr>
        <w:pStyle w:val="ListParagraph"/>
        <w:ind w:left="360"/>
      </w:pPr>
      <m:oMathPara>
        <m:oMath>
          <m:r>
            <w:rPr>
              <w:rFonts w:ascii="Cambria Math" w:hAnsi="Cambria Math"/>
            </w:rPr>
            <m:t>57800=578∙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=578∙</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=289∙</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rsidR="00AD7C52" w:rsidRPr="004D741E" w:rsidRDefault="005150FD" w:rsidP="00AD7C52">
      <w:pPr>
        <w:pStyle w:val="ListParagraph"/>
        <w:ind w:left="360"/>
      </w:pPr>
      <m:oMathPara>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5280,57800</m:t>
                  </m:r>
                </m:e>
              </m:d>
              <m:ctrlPr>
                <w:rPr>
                  <w:rFonts w:ascii="Cambria Math" w:hAnsi="Cambria Math"/>
                  <w:b/>
                  <w:i/>
                </w:rPr>
              </m:ctrlPr>
            </m:e>
          </m:func>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∙5</m:t>
          </m:r>
        </m:oMath>
      </m:oMathPara>
    </w:p>
    <w:p w:rsidR="00AD7C52" w:rsidRPr="004D741E" w:rsidRDefault="00AD7C52" w:rsidP="001A4FBB">
      <w:pPr>
        <w:pStyle w:val="ListParagraph"/>
        <w:ind w:left="360"/>
      </w:pPr>
      <m:oMathPara>
        <m:oMath>
          <m:r>
            <w:rPr>
              <w:rFonts w:ascii="Cambria Math" w:hAnsi="Cambria Math"/>
            </w:rPr>
            <m:t>lcm</m:t>
          </m:r>
          <m:d>
            <m:dPr>
              <m:ctrlPr>
                <w:rPr>
                  <w:rFonts w:ascii="Cambria Math" w:hAnsi="Cambria Math"/>
                  <w:i/>
                </w:rPr>
              </m:ctrlPr>
            </m:dPr>
            <m:e>
              <m:r>
                <w:rPr>
                  <w:rFonts w:ascii="Cambria Math" w:hAnsi="Cambria Math"/>
                </w:rPr>
                <m:t>5280,57800</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∙11∙</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rsidR="00AD7C52" w:rsidRPr="004D741E" w:rsidRDefault="00AD7C52" w:rsidP="00A829C4">
      <w:pPr>
        <w:pStyle w:val="ListParagraph"/>
        <w:numPr>
          <w:ilvl w:val="0"/>
          <w:numId w:val="2"/>
        </w:numPr>
        <w:rPr>
          <w:b/>
        </w:rPr>
      </w:pPr>
      <w:r w:rsidRPr="004D741E">
        <w:rPr>
          <w:b/>
        </w:rPr>
        <w:t>Example</w:t>
      </w:r>
    </w:p>
    <w:p w:rsidR="00AD7C52" w:rsidRPr="004D741E" w:rsidRDefault="00AD7C52" w:rsidP="00A829C4">
      <w:pPr>
        <w:pStyle w:val="ListParagraph"/>
        <w:numPr>
          <w:ilvl w:val="1"/>
          <w:numId w:val="2"/>
        </w:numPr>
        <w:rPr>
          <w:b/>
        </w:rPr>
      </w:pPr>
      <w:r w:rsidRPr="004D741E">
        <w:t>Prove that the sum of two consecutive odd primes has at least three prime divisors</w:t>
      </w:r>
    </w:p>
    <w:p w:rsidR="00AD7C52" w:rsidRPr="004D741E" w:rsidRDefault="001372AA" w:rsidP="00A829C4">
      <w:pPr>
        <w:pStyle w:val="ListParagraph"/>
        <w:numPr>
          <w:ilvl w:val="1"/>
          <w:numId w:val="2"/>
        </w:numPr>
        <w:rPr>
          <w:b/>
        </w:rPr>
      </w:pPr>
      <w:r w:rsidRPr="004D741E">
        <w:t xml:space="preserve">Solution: </w:t>
      </w:r>
      <w:r w:rsidR="00AD7C52" w:rsidRPr="004D741E">
        <w:t xml:space="preserve">Let </w:t>
      </w:r>
      <m:oMath>
        <m:r>
          <w:rPr>
            <w:rFonts w:ascii="Cambria Math" w:hAnsi="Cambria Math"/>
          </w:rPr>
          <m:t>p</m:t>
        </m:r>
      </m:oMath>
      <w:r w:rsidR="00AD7C52" w:rsidRPr="004D741E">
        <w:t xml:space="preserve"> and </w:t>
      </w:r>
      <m:oMath>
        <m:r>
          <w:rPr>
            <w:rFonts w:ascii="Cambria Math" w:hAnsi="Cambria Math"/>
          </w:rPr>
          <m:t>q</m:t>
        </m:r>
      </m:oMath>
      <w:r w:rsidR="00AD7C52" w:rsidRPr="004D741E">
        <w:t xml:space="preserve"> be consecutive odd primes</w:t>
      </w:r>
      <w:r w:rsidR="001A4FBB" w:rsidRPr="004D741E">
        <w:t xml:space="preserve"> where </w:t>
      </w:r>
      <m:oMath>
        <m:r>
          <w:rPr>
            <w:rFonts w:ascii="Cambria Math" w:hAnsi="Cambria Math"/>
          </w:rPr>
          <m:t>p&lt;q</m:t>
        </m:r>
      </m:oMath>
      <w:r w:rsidR="00AD7C52" w:rsidRPr="004D741E">
        <w:t xml:space="preserve">. Note that </w:t>
      </w:r>
      <m:oMath>
        <m:r>
          <w:rPr>
            <w:rFonts w:ascii="Cambria Math" w:hAnsi="Cambria Math"/>
          </w:rPr>
          <m:t>p+q</m:t>
        </m:r>
      </m:oMath>
      <w:r w:rsidR="00AD7C52" w:rsidRPr="004D741E">
        <w:t xml:space="preserve"> is an even number, and, therefore, has a prime factor of </w:t>
      </w:r>
      <m:oMath>
        <m:r>
          <w:rPr>
            <w:rFonts w:ascii="Cambria Math" w:hAnsi="Cambria Math"/>
          </w:rPr>
          <m:t>2.</m:t>
        </m:r>
      </m:oMath>
      <w:r w:rsidR="001A4FBB" w:rsidRPr="004D741E">
        <w:t xml:space="preserve"> Hence </w:t>
      </w:r>
      <m:oMath>
        <m:r>
          <w:rPr>
            <w:rFonts w:ascii="Cambria Math" w:hAnsi="Cambria Math"/>
          </w:rPr>
          <m:t>k=(p+q)/2</m:t>
        </m:r>
      </m:oMath>
      <w:r w:rsidR="001A4FBB" w:rsidRPr="004D741E">
        <w:t xml:space="preserve"> is an integer and </w:t>
      </w:r>
      <m:oMath>
        <m:r>
          <w:rPr>
            <w:rFonts w:ascii="Cambria Math" w:hAnsi="Cambria Math"/>
          </w:rPr>
          <m:t>p&lt;k&lt;q</m:t>
        </m:r>
      </m:oMath>
      <w:r w:rsidR="001A4FBB" w:rsidRPr="004D741E">
        <w:t xml:space="preserve">. As </w:t>
      </w:r>
      <m:oMath>
        <m:r>
          <w:rPr>
            <w:rFonts w:ascii="Cambria Math" w:hAnsi="Cambria Math"/>
          </w:rPr>
          <m:t>p</m:t>
        </m:r>
      </m:oMath>
      <w:r w:rsidR="001A4FBB" w:rsidRPr="004D741E">
        <w:t xml:space="preserve"> and </w:t>
      </w:r>
      <m:oMath>
        <m:r>
          <w:rPr>
            <w:rFonts w:ascii="Cambria Math" w:hAnsi="Cambria Math"/>
          </w:rPr>
          <m:t>q</m:t>
        </m:r>
      </m:oMath>
      <w:r w:rsidR="001A4FBB" w:rsidRPr="004D741E">
        <w:t xml:space="preserve"> are consecutive odd primes, then </w:t>
      </w:r>
      <m:oMath>
        <m:r>
          <w:rPr>
            <w:rFonts w:ascii="Cambria Math" w:hAnsi="Cambria Math"/>
          </w:rPr>
          <m:t>k</m:t>
        </m:r>
      </m:oMath>
      <w:r w:rsidR="001A4FBB" w:rsidRPr="004D741E">
        <w:t xml:space="preserve"> </w:t>
      </w:r>
      <w:r w:rsidR="00677F77">
        <w:t xml:space="preserve">is </w:t>
      </w:r>
      <w:r w:rsidR="001A4FBB" w:rsidRPr="004D741E">
        <w:t xml:space="preserve">either even, or an odd composite number. Therefore, </w:t>
      </w:r>
      <m:oMath>
        <m:r>
          <w:rPr>
            <w:rFonts w:ascii="Cambria Math" w:hAnsi="Cambria Math"/>
          </w:rPr>
          <m:t>k</m:t>
        </m:r>
      </m:oMath>
      <w:r w:rsidR="001A4FBB" w:rsidRPr="004D741E">
        <w:t xml:space="preserve"> has at least 2 prime factors. Therefore </w:t>
      </w:r>
      <m:oMath>
        <m:r>
          <w:rPr>
            <w:rFonts w:ascii="Cambria Math" w:hAnsi="Cambria Math"/>
          </w:rPr>
          <m:t>p+q</m:t>
        </m:r>
      </m:oMath>
      <w:r w:rsidR="001A4FBB" w:rsidRPr="004D741E">
        <w:t xml:space="preserve"> has at least 3 prime factors (2 and the 2 prime factors from k).</w:t>
      </w:r>
    </w:p>
    <w:p w:rsidR="001A4FBB" w:rsidRPr="004D741E" w:rsidRDefault="001A4FBB" w:rsidP="00A829C4">
      <w:pPr>
        <w:pStyle w:val="ListParagraph"/>
        <w:numPr>
          <w:ilvl w:val="0"/>
          <w:numId w:val="2"/>
        </w:numPr>
        <w:rPr>
          <w:b/>
        </w:rPr>
      </w:pPr>
      <w:r w:rsidRPr="004D741E">
        <w:rPr>
          <w:b/>
        </w:rPr>
        <w:t>Example</w:t>
      </w:r>
    </w:p>
    <w:p w:rsidR="001A4FBB" w:rsidRPr="004D741E" w:rsidRDefault="001A4FBB" w:rsidP="00A829C4">
      <w:pPr>
        <w:pStyle w:val="ListParagraph"/>
        <w:numPr>
          <w:ilvl w:val="1"/>
          <w:numId w:val="2"/>
        </w:numPr>
        <w:rPr>
          <w:b/>
        </w:rPr>
      </w:pPr>
      <w:r w:rsidRPr="004D741E">
        <w:t xml:space="preserve">Prove that </w:t>
      </w:r>
      <m:oMath>
        <m:r>
          <w:rPr>
            <w:rFonts w:ascii="Cambria Math" w:hAnsi="Cambria Math"/>
          </w:rPr>
          <m:t>lcm</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e>
                </m:d>
                <m:ctrlPr>
                  <w:rPr>
                    <w:rFonts w:ascii="Cambria Math" w:hAnsi="Cambria Math"/>
                    <w:b/>
                    <w:i/>
                  </w:rPr>
                </m:ctrlPr>
              </m:e>
            </m:func>
            <m:r>
              <w:rPr>
                <w:rFonts w:ascii="Cambria Math" w:hAnsi="Cambria Math"/>
              </w:rPr>
              <m:t>,</m:t>
            </m:r>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a,c</m:t>
                    </m:r>
                  </m:e>
                </m:d>
                <m:ctrlPr>
                  <w:rPr>
                    <w:rFonts w:ascii="Cambria Math" w:hAnsi="Cambria Math"/>
                    <w:b/>
                    <w:i/>
                  </w:rPr>
                </m:ctrlPr>
              </m:e>
            </m:func>
          </m:e>
        </m:d>
        <m:r>
          <w:rPr>
            <w:rFonts w:ascii="Cambria Math" w:hAnsi="Cambria Math"/>
          </w:rPr>
          <m:t>=</m:t>
        </m:r>
        <m:r>
          <m:rPr>
            <m:sty m:val="p"/>
          </m:rPr>
          <w:rPr>
            <w:rFonts w:ascii="Cambria Math" w:hAnsi="Cambria Math"/>
          </w:rPr>
          <m:t>gcd⁡</m:t>
        </m:r>
        <m:r>
          <w:rPr>
            <w:rFonts w:ascii="Cambria Math" w:hAnsi="Cambria Math"/>
          </w:rPr>
          <m:t>(a,lcm</m:t>
        </m:r>
        <m:d>
          <m:dPr>
            <m:ctrlPr>
              <w:rPr>
                <w:rFonts w:ascii="Cambria Math" w:hAnsi="Cambria Math"/>
                <w:i/>
              </w:rPr>
            </m:ctrlPr>
          </m:dPr>
          <m:e>
            <m:r>
              <w:rPr>
                <w:rFonts w:ascii="Cambria Math" w:hAnsi="Cambria Math"/>
              </w:rPr>
              <m:t>b,c</m:t>
            </m:r>
          </m:e>
        </m:d>
        <m:r>
          <w:rPr>
            <w:rFonts w:ascii="Cambria Math" w:hAnsi="Cambria Math"/>
          </w:rPr>
          <m:t>)</m:t>
        </m:r>
      </m:oMath>
    </w:p>
    <w:p w:rsidR="00C333BF" w:rsidRPr="004D741E" w:rsidRDefault="001372AA" w:rsidP="00A829C4">
      <w:pPr>
        <w:pStyle w:val="ListParagraph"/>
        <w:numPr>
          <w:ilvl w:val="1"/>
          <w:numId w:val="2"/>
        </w:numPr>
        <w:rPr>
          <w:b/>
        </w:rPr>
      </w:pPr>
      <w:r w:rsidRPr="004D741E">
        <w:t xml:space="preserve">Solution: </w:t>
      </w:r>
      <w:r w:rsidR="00096A6E" w:rsidRPr="004D741E">
        <w:t xml:space="preserve">Let </w:t>
      </w:r>
      <m:oMath>
        <m:r>
          <w:rPr>
            <w:rFonts w:ascii="Cambria Math" w:hAnsi="Cambria Math"/>
          </w:rPr>
          <m:t xml:space="preserve">a=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a</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a</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a</m:t>
                </m:r>
              </m:e>
              <m:sub>
                <m:r>
                  <w:rPr>
                    <w:rFonts w:ascii="Cambria Math" w:hAnsi="Cambria Math"/>
                  </w:rPr>
                  <m:t>n</m:t>
                </m:r>
              </m:sub>
            </m:sSub>
          </m:sup>
        </m:sSup>
      </m:oMath>
      <w:r w:rsidR="00096A6E" w:rsidRPr="004D741E">
        <w:t xml:space="preserve">, </w:t>
      </w:r>
      <m:oMath>
        <m:r>
          <w:rPr>
            <w:rFonts w:ascii="Cambria Math" w:hAnsi="Cambria Math"/>
          </w:rPr>
          <m:t>b=</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b</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b</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b</m:t>
                </m:r>
              </m:e>
              <m:sub>
                <m:r>
                  <w:rPr>
                    <w:rFonts w:ascii="Cambria Math" w:hAnsi="Cambria Math"/>
                  </w:rPr>
                  <m:t>n</m:t>
                </m:r>
              </m:sub>
            </m:sSub>
          </m:sup>
        </m:sSup>
      </m:oMath>
      <w:r w:rsidR="00096A6E" w:rsidRPr="004D741E">
        <w:t xml:space="preserve">, </w:t>
      </w:r>
      <m:oMath>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c</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c</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c</m:t>
                </m:r>
              </m:e>
              <m:sub>
                <m:r>
                  <w:rPr>
                    <w:rFonts w:ascii="Cambria Math" w:hAnsi="Cambria Math"/>
                  </w:rPr>
                  <m:t>n</m:t>
                </m:r>
              </m:sub>
            </m:sSub>
          </m:sup>
        </m:sSup>
      </m:oMath>
      <w:r w:rsidR="00096A6E" w:rsidRPr="004D741E">
        <w:t xml:space="preserve">. Using Proposition 2.57,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e>
            </m:d>
            <m:ctrlPr>
              <w:rPr>
                <w:rFonts w:ascii="Cambria Math" w:hAnsi="Cambria Math"/>
                <w:b/>
                <w:i/>
              </w:rPr>
            </m:ctrlPr>
          </m:e>
        </m:func>
        <m:r>
          <m:rPr>
            <m:sty m:val="bi"/>
          </m:rP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d</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d</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d</m:t>
                </m:r>
              </m:e>
              <m:sub>
                <m:r>
                  <w:rPr>
                    <w:rFonts w:ascii="Cambria Math" w:hAnsi="Cambria Math"/>
                  </w:rPr>
                  <m:t>n</m:t>
                </m:r>
              </m:sub>
            </m:sSub>
          </m:sup>
        </m:sSup>
      </m:oMath>
      <w:r w:rsidR="00096A6E" w:rsidRPr="004D741E">
        <w:t xml:space="preserve">, where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096A6E" w:rsidRPr="004D741E">
        <w:t xml:space="preserve"> for</w:t>
      </w:r>
      <m:oMath>
        <m:r>
          <w:rPr>
            <w:rFonts w:ascii="Cambria Math" w:hAnsi="Cambria Math"/>
          </w:rPr>
          <m:t xml:space="preserve"> i=1, 2,…, n</m:t>
        </m:r>
      </m:oMath>
      <w:r w:rsidR="00096A6E" w:rsidRPr="004D741E">
        <w:t>. Using this definition, and Proposition 2.58 for expressing the lowest common multiple, we can express the exponents of the prime factors of both expressions:</w:t>
      </w:r>
    </w:p>
    <w:p w:rsidR="001456FE" w:rsidRPr="004D741E" w:rsidRDefault="001456FE" w:rsidP="001456FE">
      <w:pPr>
        <w:pStyle w:val="ListParagraph"/>
        <w:ind w:left="1080"/>
        <w:rPr>
          <w:b/>
        </w:rPr>
      </w:pPr>
    </w:p>
    <w:p w:rsidR="00B76225" w:rsidRPr="004D741E" w:rsidRDefault="00096A6E" w:rsidP="00B76225">
      <w:pPr>
        <w:pStyle w:val="ListParagraph"/>
        <w:ind w:left="1080"/>
        <w:jc w:val="both"/>
      </w:pPr>
      <m:oMathPara>
        <m:oMath>
          <m:r>
            <w:rPr>
              <w:rFonts w:ascii="Cambria Math" w:hAnsi="Cambria Math"/>
            </w:rPr>
            <m:t>lcm</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e>
                  </m:d>
                  <m:ctrlPr>
                    <w:rPr>
                      <w:rFonts w:ascii="Cambria Math" w:hAnsi="Cambria Math"/>
                      <w:b/>
                      <w:i/>
                    </w:rPr>
                  </m:ctrlPr>
                </m:e>
              </m:func>
              <m:r>
                <w:rPr>
                  <w:rFonts w:ascii="Cambria Math" w:hAnsi="Cambria Math"/>
                </w:rPr>
                <m:t>,</m:t>
              </m:r>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a,c</m:t>
                      </m:r>
                    </m:e>
                  </m:d>
                  <m:ctrlPr>
                    <w:rPr>
                      <w:rFonts w:ascii="Cambria Math" w:hAnsi="Cambria Math"/>
                      <w:b/>
                      <w:i/>
                    </w:rPr>
                  </m:ctrlPr>
                </m:e>
              </m:func>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e</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e</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e</m:t>
                  </m:r>
                </m:e>
                <m:sub>
                  <m:r>
                    <w:rPr>
                      <w:rFonts w:ascii="Cambria Math" w:hAnsi="Cambria Math"/>
                    </w:rPr>
                    <m:t>n</m:t>
                  </m:r>
                </m:sub>
              </m:sSub>
            </m:sup>
          </m:sSup>
          <m:r>
            <w:rPr>
              <w:rFonts w:ascii="Cambria Math" w:hAnsi="Cambria Math"/>
            </w:rPr>
            <m:t xml:space="preserve"> </m:t>
          </m:r>
        </m:oMath>
      </m:oMathPara>
    </w:p>
    <w:p w:rsidR="00096A6E" w:rsidRPr="004D741E" w:rsidRDefault="005150FD" w:rsidP="00B76225">
      <w:pPr>
        <w:pStyle w:val="ListParagraph"/>
        <w:ind w:left="1080"/>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max</m:t>
        </m:r>
        <w:del w:id="7" w:author="Aaron" w:date="2010-12-09T19:36:00Z">
          <m:r>
            <m:rPr>
              <m:sty m:val="p"/>
            </m:rPr>
            <w:rPr>
              <w:rFonts w:ascii="Cambria Math" w:hAnsi="Cambria Math"/>
            </w:rPr>
            <m:t>⁡</m:t>
          </m:r>
        </w:del>
        <m:r>
          <w:rPr>
            <w:rFonts w:ascii="Cambria Math" w:hAnsi="Cambria Math"/>
          </w:rPr>
          <m:t>(</m:t>
        </m:r>
        <m:r>
          <m:rPr>
            <m:sty m:val="p"/>
          </m:rPr>
          <w:rPr>
            <w:rFonts w:ascii="Cambria Math" w:hAnsi="Cambria Math"/>
          </w:rPr>
          <m:t>min</m:t>
        </m:r>
        <w:del w:id="8" w:author="Aaron" w:date="2010-12-09T19:36:00Z">
          <m:r>
            <m:rPr>
              <m:sty m:val="p"/>
            </m:rPr>
            <w:rPr>
              <w:rFonts w:ascii="Cambria Math" w:hAnsi="Cambria Math"/>
            </w:rPr>
            <m:t>⁡</m:t>
          </m:r>
        </w:del>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r>
          <m:rPr>
            <m:sty m:val="p"/>
          </m:rPr>
          <w:rPr>
            <w:rFonts w:ascii="Cambria Math" w:hAnsi="Cambria Math"/>
          </w:rPr>
          <m:t>min</m:t>
        </m:r>
        <w:del w:id="9" w:author="Aaron" w:date="2010-12-09T19:36:00Z">
          <m:r>
            <m:rPr>
              <m:sty m:val="p"/>
            </m:rPr>
            <w:rPr>
              <w:rFonts w:ascii="Cambria Math" w:hAnsi="Cambria Math"/>
            </w:rPr>
            <m:t>⁡</m:t>
          </m:r>
        </w:del>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B76225" w:rsidRPr="004D741E">
        <w:t xml:space="preserve"> </w:t>
      </w:r>
    </w:p>
    <w:p w:rsidR="00B76225" w:rsidRPr="004D741E" w:rsidRDefault="005150FD" w:rsidP="00B76225">
      <w:pPr>
        <w:pStyle w:val="ListParagraph"/>
        <w:ind w:left="1080"/>
        <w:rPr>
          <w:b/>
        </w:rPr>
      </w:pPr>
      <m:oMathPara>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a,lcm</m:t>
                  </m:r>
                  <m:d>
                    <m:dPr>
                      <m:ctrlPr>
                        <w:rPr>
                          <w:rFonts w:ascii="Cambria Math" w:hAnsi="Cambria Math"/>
                          <w:i/>
                        </w:rPr>
                      </m:ctrlPr>
                    </m:dPr>
                    <m:e>
                      <m:r>
                        <w:rPr>
                          <w:rFonts w:ascii="Cambria Math" w:hAnsi="Cambria Math"/>
                        </w:rPr>
                        <m:t>b,c</m:t>
                      </m:r>
                    </m:e>
                  </m:d>
                </m:e>
              </m:d>
              <m:ctrlPr>
                <w:rPr>
                  <w:rFonts w:ascii="Cambria Math" w:hAnsi="Cambria Math"/>
                  <w:b/>
                  <w:i/>
                </w:rPr>
              </m:ctrlPr>
            </m:e>
          </m:fun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f</m:t>
                  </m:r>
                </m:e>
                <m:sub>
                  <m:r>
                    <w:rPr>
                      <w:rFonts w:ascii="Cambria Math" w:hAnsi="Cambria Math"/>
                    </w:rPr>
                    <m:t>1</m:t>
                  </m:r>
                </m:sub>
              </m:sSub>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f</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n</m:t>
                  </m:r>
                </m:sub>
              </m:sSub>
            </m:e>
            <m:sup>
              <m:sSub>
                <m:sSubPr>
                  <m:ctrlPr>
                    <w:rPr>
                      <w:rFonts w:ascii="Cambria Math" w:hAnsi="Cambria Math"/>
                      <w:i/>
                    </w:rPr>
                  </m:ctrlPr>
                </m:sSubPr>
                <m:e>
                  <m:r>
                    <w:rPr>
                      <w:rFonts w:ascii="Cambria Math" w:hAnsi="Cambria Math"/>
                    </w:rPr>
                    <m:t>f</m:t>
                  </m:r>
                </m:e>
                <m:sub>
                  <m:r>
                    <w:rPr>
                      <w:rFonts w:ascii="Cambria Math" w:hAnsi="Cambria Math"/>
                    </w:rPr>
                    <m:t>n</m:t>
                  </m:r>
                </m:sub>
              </m:sSub>
            </m:sup>
          </m:sSup>
        </m:oMath>
      </m:oMathPara>
    </w:p>
    <w:p w:rsidR="001456FE" w:rsidRPr="004D741E" w:rsidRDefault="005150FD" w:rsidP="001456FE">
      <w:pPr>
        <w:pStyle w:val="ListParagraph"/>
        <w:ind w:left="1080"/>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min</m:t>
          </m:r>
          <w:del w:id="10" w:author="Aaron" w:date="2010-12-09T19:36:00Z">
            <m:r>
              <m:rPr>
                <m:sty m:val="p"/>
              </m:rPr>
              <w:rPr>
                <w:rFonts w:ascii="Cambria Math" w:hAnsi="Cambria Math"/>
              </w:rPr>
              <m:t>⁡</m:t>
            </m:r>
          </w:del>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r>
            <m:rPr>
              <m:sty m:val="p"/>
            </m:rPr>
            <w:rPr>
              <w:rFonts w:ascii="Cambria Math" w:hAnsi="Cambria Math"/>
            </w:rPr>
            <m:t>max</m:t>
          </m:r>
          <w:del w:id="11" w:author="Aaron" w:date="2010-12-09T19:36:00Z">
            <m:r>
              <m:rPr>
                <m:sty m:val="p"/>
              </m:rPr>
              <w:rPr>
                <w:rFonts w:ascii="Cambria Math" w:hAnsi="Cambria Math"/>
              </w:rPr>
              <m:t>⁡</m:t>
            </m:r>
          </w:del>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m:oMathPara>
    </w:p>
    <w:p w:rsidR="001456FE" w:rsidRPr="004D741E" w:rsidRDefault="001456FE" w:rsidP="001456FE">
      <w:pPr>
        <w:pStyle w:val="ListParagraph"/>
        <w:ind w:left="1080"/>
        <w:jc w:val="center"/>
      </w:pPr>
    </w:p>
    <w:p w:rsidR="001456FE" w:rsidRPr="004D741E" w:rsidRDefault="001456FE" w:rsidP="001456FE">
      <w:pPr>
        <w:pStyle w:val="ListParagraph"/>
        <w:ind w:left="1080"/>
      </w:pPr>
      <w:r w:rsidRPr="004D741E">
        <w:t xml:space="preserve">Hence this problem is equivalent to verifying the following statement for all cases of </w:t>
      </w:r>
      <m:oMath>
        <m:r>
          <w:rPr>
            <w:rFonts w:ascii="Cambria Math" w:hAnsi="Cambria Math"/>
          </w:rPr>
          <m:t>a,b,c</m:t>
        </m:r>
      </m:oMath>
      <w:r w:rsidR="00041B03" w:rsidRPr="004D741E">
        <w:t xml:space="preserve">. Notice that </w:t>
      </w:r>
      <m:oMath>
        <m:r>
          <w:rPr>
            <w:rFonts w:ascii="Cambria Math" w:hAnsi="Cambria Math"/>
          </w:rPr>
          <m:t>b</m:t>
        </m:r>
      </m:oMath>
      <w:r w:rsidR="00041B03" w:rsidRPr="004D741E">
        <w:t xml:space="preserve"> and </w:t>
      </w:r>
      <m:oMath>
        <m:r>
          <w:rPr>
            <w:rFonts w:ascii="Cambria Math" w:hAnsi="Cambria Math"/>
          </w:rPr>
          <m:t>c</m:t>
        </m:r>
      </m:oMath>
      <w:r w:rsidR="00041B03" w:rsidRPr="004D741E">
        <w:t xml:space="preserve"> are interchangeable in the expression (e.g. proving for </w:t>
      </w:r>
      <m:oMath>
        <m:r>
          <w:rPr>
            <w:rFonts w:ascii="Cambria Math" w:hAnsi="Cambria Math"/>
          </w:rPr>
          <m:t>a&lt;b&lt;c</m:t>
        </m:r>
      </m:oMath>
      <w:r w:rsidR="00041B03" w:rsidRPr="004D741E">
        <w:t xml:space="preserve"> is the same as proving for </w:t>
      </w:r>
      <m:oMath>
        <m:r>
          <w:rPr>
            <w:rFonts w:ascii="Cambria Math" w:hAnsi="Cambria Math"/>
          </w:rPr>
          <m:t>a&lt;c&lt;b</m:t>
        </m:r>
      </m:oMath>
      <w:r w:rsidR="00041B03" w:rsidRPr="004D741E">
        <w:t>).</w:t>
      </w:r>
    </w:p>
    <w:p w:rsidR="001456FE" w:rsidRPr="004D741E" w:rsidRDefault="001456FE" w:rsidP="001456FE">
      <w:pPr>
        <w:pStyle w:val="ListParagraph"/>
        <w:ind w:left="1080"/>
      </w:pPr>
    </w:p>
    <w:p w:rsidR="001456FE" w:rsidRPr="004D741E" w:rsidRDefault="005150FD" w:rsidP="001456FE">
      <w:pPr>
        <w:pStyle w:val="ListParagraph"/>
        <w:ind w:left="1080"/>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 b</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a,c</m:t>
                          </m:r>
                        </m:e>
                      </m:d>
                      <m:ctrlPr>
                        <w:rPr>
                          <w:rFonts w:ascii="Cambria Math" w:hAnsi="Cambria Math"/>
                          <w:i/>
                        </w:rPr>
                      </m:ctrlPr>
                    </m:e>
                  </m:func>
                </m:e>
              </m:d>
              <m:ctrlPr>
                <w:rPr>
                  <w:rFonts w:ascii="Cambria Math" w:hAnsi="Cambria Math"/>
                  <w:i/>
                </w:rPr>
              </m:ctrlPr>
            </m:e>
          </m:func>
          <m:r>
            <m:rPr>
              <m:sty m:val="p"/>
            </m:rPr>
            <w:rPr>
              <w:rFonts w:ascii="Cambria Math" w:hAnsi="Cambria Math"/>
            </w:rPr>
            <m:t>=min</m:t>
          </m:r>
          <w:del w:id="12" w:author="Aaron" w:date="2010-12-09T19:36:00Z">
            <m:r>
              <m:rPr>
                <m:sty m:val="p"/>
              </m:rPr>
              <w:rPr>
                <w:rFonts w:ascii="Cambria Math" w:hAnsi="Cambria Math"/>
              </w:rPr>
              <m:t>⁡</m:t>
            </m:r>
          </w:del>
          <m:r>
            <w:rPr>
              <w:rFonts w:ascii="Cambria Math" w:hAnsi="Cambria Math"/>
            </w:rPr>
            <m:t xml:space="preserve">(a, </m:t>
          </m:r>
          <m:r>
            <m:rPr>
              <m:sty m:val="p"/>
            </m:rPr>
            <w:rPr>
              <w:rFonts w:ascii="Cambria Math" w:hAnsi="Cambria Math"/>
            </w:rPr>
            <m:t>max</m:t>
          </m:r>
          <w:del w:id="13" w:author="Aaron" w:date="2010-12-09T19:36:00Z">
            <m:r>
              <m:rPr>
                <m:sty m:val="p"/>
              </m:rPr>
              <w:rPr>
                <w:rFonts w:ascii="Cambria Math" w:hAnsi="Cambria Math"/>
              </w:rPr>
              <m:t>⁡</m:t>
            </m:r>
          </w:del>
          <m:r>
            <w:rPr>
              <w:rFonts w:ascii="Cambria Math" w:hAnsi="Cambria Math"/>
            </w:rPr>
            <m:t>(b,c))</m:t>
          </m:r>
        </m:oMath>
      </m:oMathPara>
    </w:p>
    <w:p w:rsidR="001456FE" w:rsidRPr="004D741E" w:rsidRDefault="001456FE" w:rsidP="001456FE">
      <w:pPr>
        <w:pStyle w:val="ListParagraph"/>
        <w:ind w:left="1080"/>
      </w:pPr>
    </w:p>
    <w:p w:rsidR="001456FE" w:rsidRPr="004D741E" w:rsidRDefault="001456FE" w:rsidP="00A829C4">
      <w:pPr>
        <w:pStyle w:val="ListParagraph"/>
        <w:numPr>
          <w:ilvl w:val="1"/>
          <w:numId w:val="2"/>
        </w:numPr>
        <w:rPr>
          <w:b/>
        </w:rPr>
      </w:pPr>
      <w:r w:rsidRPr="004D741E">
        <w:t xml:space="preserve">Case 1: </w:t>
      </w:r>
      <m:oMath>
        <m:r>
          <w:rPr>
            <w:rFonts w:ascii="Cambria Math" w:hAnsi="Cambria Math"/>
          </w:rPr>
          <m:t>a&lt;b&lt;c</m:t>
        </m:r>
      </m:oMath>
    </w:p>
    <w:p w:rsidR="001456FE" w:rsidRPr="004D741E" w:rsidRDefault="001456FE" w:rsidP="00A829C4">
      <w:pPr>
        <w:pStyle w:val="ListParagraph"/>
        <w:numPr>
          <w:ilvl w:val="2"/>
          <w:numId w:val="2"/>
        </w:numPr>
        <w:rPr>
          <w:rFonts w:ascii="Cambria Math" w:hAnsi="Cambria Math" w:hint="eastAsia"/>
          <w:oMath/>
        </w:rPr>
      </w:pPr>
      <m:oMath>
        <m:r>
          <w:rPr>
            <w:rFonts w:ascii="Cambria Math" w:hAnsi="Cambria Math"/>
          </w:rPr>
          <m:t>LS =</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 b</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a,c</m:t>
                        </m:r>
                      </m:e>
                    </m:d>
                    <m:ctrlPr>
                      <w:rPr>
                        <w:rFonts w:ascii="Cambria Math" w:hAnsi="Cambria Math"/>
                        <w:i/>
                      </w:rPr>
                    </m:ctrlPr>
                  </m:e>
                </m:func>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a,a</m:t>
                </m:r>
              </m:e>
            </m:d>
            <m:ctrlPr>
              <w:rPr>
                <w:rFonts w:ascii="Cambria Math" w:hAnsi="Cambria Math"/>
                <w:b/>
                <w:i/>
              </w:rPr>
            </m:ctrlPr>
          </m:e>
        </m:func>
        <m:r>
          <w:rPr>
            <w:rFonts w:ascii="Cambria Math" w:hAnsi="Cambria Math"/>
          </w:rPr>
          <m:t>=a</m:t>
        </m:r>
      </m:oMath>
    </w:p>
    <w:p w:rsidR="00041B03" w:rsidRPr="004D741E" w:rsidRDefault="00041B03" w:rsidP="00A829C4">
      <w:pPr>
        <w:pStyle w:val="ListParagraph"/>
        <w:numPr>
          <w:ilvl w:val="2"/>
          <w:numId w:val="2"/>
        </w:numPr>
        <w:rPr>
          <w:rFonts w:ascii="Cambria Math" w:hAnsi="Cambria Math" w:hint="eastAsia"/>
          <w:oMath/>
        </w:rPr>
      </w:pPr>
      <m:oMath>
        <m:r>
          <w:rPr>
            <w:rFonts w:ascii="Cambria Math" w:hAnsi="Cambria Math"/>
          </w:rPr>
          <m:t>RS=</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b,c</m:t>
                        </m:r>
                      </m:e>
                    </m:d>
                    <m:ctrlPr>
                      <w:rPr>
                        <w:rFonts w:ascii="Cambria Math" w:hAnsi="Cambria Math"/>
                        <w:b/>
                        <w:i/>
                      </w:rPr>
                    </m:ctrlPr>
                  </m:e>
                </m:func>
              </m:e>
            </m:d>
            <m:ctrlPr>
              <w:rPr>
                <w:rFonts w:ascii="Cambria Math" w:hAnsi="Cambria Math"/>
                <w:b/>
                <w:i/>
              </w:rPr>
            </m:ctrlPr>
          </m:e>
        </m:func>
        <m:r>
          <w:rPr>
            <w:rFonts w:ascii="Cambria Math" w:hAnsi="Cambria Math"/>
          </w:rPr>
          <m:t>=a</m:t>
        </m:r>
      </m:oMath>
    </w:p>
    <w:p w:rsidR="00041B03" w:rsidRPr="004D741E" w:rsidRDefault="00041B03" w:rsidP="00A829C4">
      <w:pPr>
        <w:pStyle w:val="ListParagraph"/>
        <w:numPr>
          <w:ilvl w:val="1"/>
          <w:numId w:val="2"/>
        </w:numPr>
        <w:rPr>
          <w:rFonts w:ascii="Cambria Math" w:hAnsi="Cambria Math" w:hint="eastAsia"/>
          <w:oMath/>
        </w:rPr>
      </w:pPr>
      <w:r w:rsidRPr="004D741E">
        <w:t xml:space="preserve">Case 2: </w:t>
      </w:r>
      <m:oMath>
        <m:r>
          <w:rPr>
            <w:rFonts w:ascii="Cambria Math" w:hAnsi="Cambria Math"/>
          </w:rPr>
          <m:t>b&lt;a&lt;c</m:t>
        </m:r>
      </m:oMath>
    </w:p>
    <w:p w:rsidR="00041B03" w:rsidRPr="004D741E" w:rsidRDefault="00041B03" w:rsidP="00A829C4">
      <w:pPr>
        <w:pStyle w:val="ListParagraph"/>
        <w:numPr>
          <w:ilvl w:val="2"/>
          <w:numId w:val="2"/>
        </w:numPr>
        <w:rPr>
          <w:rFonts w:ascii="Cambria Math" w:hAnsi="Cambria Math" w:hint="eastAsia"/>
          <w:oMath/>
        </w:rPr>
      </w:pPr>
      <m:oMath>
        <m:r>
          <w:rPr>
            <w:rFonts w:ascii="Cambria Math" w:hAnsi="Cambria Math"/>
          </w:rPr>
          <m:t xml:space="preserve">LS= </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 b</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a,c</m:t>
                        </m:r>
                      </m:e>
                    </m:d>
                    <m:ctrlPr>
                      <w:rPr>
                        <w:rFonts w:ascii="Cambria Math" w:hAnsi="Cambria Math"/>
                        <w:i/>
                      </w:rPr>
                    </m:ctrlPr>
                  </m:e>
                </m:func>
              </m:e>
            </m:d>
            <m:ctrlPr>
              <w:rPr>
                <w:rFonts w:ascii="Cambria Math" w:hAnsi="Cambria Math"/>
                <w:i/>
              </w:rPr>
            </m:ctrlPr>
          </m:e>
        </m:func>
        <m:r>
          <m:rPr>
            <m:sty m:val="bi"/>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b,a</m:t>
                </m:r>
              </m:e>
            </m:d>
            <m:ctrlPr>
              <w:rPr>
                <w:rFonts w:ascii="Cambria Math" w:hAnsi="Cambria Math"/>
                <w:b/>
                <w:i/>
              </w:rPr>
            </m:ctrlPr>
          </m:e>
        </m:func>
        <m:r>
          <w:rPr>
            <w:rFonts w:ascii="Cambria Math" w:hAnsi="Cambria Math"/>
          </w:rPr>
          <m:t>=a</m:t>
        </m:r>
      </m:oMath>
    </w:p>
    <w:p w:rsidR="00041B03" w:rsidRPr="004D741E" w:rsidRDefault="00041B03" w:rsidP="00A829C4">
      <w:pPr>
        <w:pStyle w:val="ListParagraph"/>
        <w:numPr>
          <w:ilvl w:val="2"/>
          <w:numId w:val="2"/>
        </w:numPr>
        <w:rPr>
          <w:rFonts w:ascii="Cambria Math" w:hAnsi="Cambria Math" w:hint="eastAsia"/>
          <w:oMath/>
        </w:rPr>
      </w:pPr>
      <m:oMath>
        <m:r>
          <w:rPr>
            <w:rFonts w:ascii="Cambria Math" w:hAnsi="Cambria Math"/>
          </w:rPr>
          <m:t>RS=</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b,c</m:t>
                        </m:r>
                      </m:e>
                    </m:d>
                    <m:ctrlPr>
                      <w:rPr>
                        <w:rFonts w:ascii="Cambria Math" w:hAnsi="Cambria Math"/>
                        <w:b/>
                        <w:i/>
                      </w:rPr>
                    </m:ctrlPr>
                  </m:e>
                </m:func>
              </m:e>
            </m:d>
            <m:ctrlPr>
              <w:rPr>
                <w:rFonts w:ascii="Cambria Math" w:hAnsi="Cambria Math"/>
                <w:b/>
                <w:i/>
              </w:rPr>
            </m:ctrlPr>
          </m:e>
        </m:func>
        <m:r>
          <m:rPr>
            <m:sty m:val="bi"/>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a,c</m:t>
                </m:r>
              </m:e>
            </m:d>
            <m:ctrlPr>
              <w:rPr>
                <w:rFonts w:ascii="Cambria Math" w:hAnsi="Cambria Math"/>
                <w:b/>
                <w:i/>
              </w:rPr>
            </m:ctrlPr>
          </m:e>
        </m:func>
        <m:r>
          <w:rPr>
            <w:rFonts w:ascii="Cambria Math" w:hAnsi="Cambria Math"/>
          </w:rPr>
          <m:t>=a</m:t>
        </m:r>
      </m:oMath>
    </w:p>
    <w:p w:rsidR="00041B03" w:rsidRPr="004D741E" w:rsidRDefault="00041B03" w:rsidP="00A829C4">
      <w:pPr>
        <w:pStyle w:val="ListParagraph"/>
        <w:numPr>
          <w:ilvl w:val="1"/>
          <w:numId w:val="2"/>
        </w:numPr>
        <w:rPr>
          <w:rFonts w:ascii="Cambria Math" w:hAnsi="Cambria Math" w:hint="eastAsia"/>
          <w:oMath/>
        </w:rPr>
      </w:pPr>
      <w:r w:rsidRPr="004D741E">
        <w:t xml:space="preserve">Case 3: </w:t>
      </w:r>
      <m:oMath>
        <m:r>
          <w:rPr>
            <w:rFonts w:ascii="Cambria Math" w:hAnsi="Cambria Math"/>
          </w:rPr>
          <m:t>b&lt;c&lt;a</m:t>
        </m:r>
      </m:oMath>
    </w:p>
    <w:p w:rsidR="00041B03" w:rsidRPr="004D741E" w:rsidRDefault="00041B03" w:rsidP="00A829C4">
      <w:pPr>
        <w:pStyle w:val="ListParagraph"/>
        <w:numPr>
          <w:ilvl w:val="2"/>
          <w:numId w:val="2"/>
        </w:numPr>
        <w:rPr>
          <w:rFonts w:ascii="Cambria Math" w:hAnsi="Cambria Math" w:hint="eastAsia"/>
          <w:oMath/>
        </w:rPr>
      </w:pPr>
      <m:oMath>
        <m:r>
          <w:rPr>
            <w:rFonts w:ascii="Cambria Math" w:hAnsi="Cambria Math"/>
          </w:rPr>
          <m:t>LS=</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 b</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a,c</m:t>
                        </m:r>
                      </m:e>
                    </m:d>
                    <m:ctrlPr>
                      <w:rPr>
                        <w:rFonts w:ascii="Cambria Math" w:hAnsi="Cambria Math"/>
                        <w:i/>
                      </w:rPr>
                    </m:ctrlPr>
                  </m:e>
                </m:func>
              </m:e>
            </m:d>
            <m:ctrlPr>
              <w:rPr>
                <w:rFonts w:ascii="Cambria Math" w:hAnsi="Cambria Math"/>
                <w:i/>
              </w:rPr>
            </m:ctrlPr>
          </m:e>
        </m:func>
        <m:r>
          <m:rPr>
            <m:sty m:val="bi"/>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b,c</m:t>
                </m:r>
              </m:e>
            </m:d>
            <m:ctrlPr>
              <w:rPr>
                <w:rFonts w:ascii="Cambria Math" w:hAnsi="Cambria Math"/>
                <w:b/>
                <w:i/>
              </w:rPr>
            </m:ctrlPr>
          </m:e>
        </m:func>
        <m:r>
          <w:rPr>
            <w:rFonts w:ascii="Cambria Math" w:hAnsi="Cambria Math"/>
          </w:rPr>
          <m:t>=c</m:t>
        </m:r>
      </m:oMath>
    </w:p>
    <w:p w:rsidR="00041B03" w:rsidRPr="004D741E" w:rsidRDefault="00041B03" w:rsidP="00A829C4">
      <w:pPr>
        <w:pStyle w:val="ListParagraph"/>
        <w:numPr>
          <w:ilvl w:val="2"/>
          <w:numId w:val="2"/>
        </w:numPr>
        <w:rPr>
          <w:rFonts w:ascii="Cambria Math" w:hAnsi="Cambria Math" w:hint="eastAsia"/>
          <w:oMath/>
        </w:rPr>
      </w:pPr>
      <m:oMath>
        <m:r>
          <w:rPr>
            <w:rFonts w:ascii="Cambria Math" w:hAnsi="Cambria Math"/>
          </w:rPr>
          <m:t>RS=</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b,c</m:t>
                        </m:r>
                      </m:e>
                    </m:d>
                    <m:ctrlPr>
                      <w:rPr>
                        <w:rFonts w:ascii="Cambria Math" w:hAnsi="Cambria Math"/>
                        <w:b/>
                        <w:i/>
                      </w:rPr>
                    </m:ctrlPr>
                  </m:e>
                </m:func>
              </m:e>
            </m:d>
            <m:ctrlPr>
              <w:rPr>
                <w:rFonts w:ascii="Cambria Math" w:hAnsi="Cambria Math"/>
                <w:b/>
                <w:i/>
              </w:rPr>
            </m:ctrlPr>
          </m:e>
        </m:func>
        <m:r>
          <m:rPr>
            <m:sty m:val="bi"/>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a,c</m:t>
                </m:r>
              </m:e>
            </m:d>
            <m:ctrlPr>
              <w:rPr>
                <w:rFonts w:ascii="Cambria Math" w:hAnsi="Cambria Math"/>
                <w:b/>
                <w:i/>
              </w:rPr>
            </m:ctrlPr>
          </m:e>
        </m:func>
        <m:r>
          <w:rPr>
            <w:rFonts w:ascii="Cambria Math" w:hAnsi="Cambria Math"/>
          </w:rPr>
          <m:t>=c</m:t>
        </m:r>
      </m:oMath>
    </w:p>
    <w:p w:rsidR="00C333BF" w:rsidRPr="004D741E" w:rsidRDefault="00C333BF" w:rsidP="00A829C4">
      <w:pPr>
        <w:pStyle w:val="ListParagraph"/>
        <w:numPr>
          <w:ilvl w:val="0"/>
          <w:numId w:val="2"/>
        </w:numPr>
        <w:rPr>
          <w:b/>
        </w:rPr>
      </w:pPr>
      <w:r w:rsidRPr="004D741E">
        <w:rPr>
          <w:b/>
        </w:rPr>
        <w:t>Example</w:t>
      </w:r>
    </w:p>
    <w:p w:rsidR="00C333BF" w:rsidRPr="004D741E" w:rsidRDefault="00FE739D" w:rsidP="00A829C4">
      <w:pPr>
        <w:pStyle w:val="ListParagraph"/>
        <w:numPr>
          <w:ilvl w:val="1"/>
          <w:numId w:val="2"/>
        </w:numPr>
        <w:rPr>
          <w:b/>
        </w:rPr>
      </w:pPr>
      <w:r w:rsidRPr="004D741E">
        <w:t xml:space="preserve">Let </w:t>
      </w:r>
      <m:oMath>
        <m:r>
          <w:rPr>
            <w:rFonts w:ascii="Cambria Math" w:hAnsi="Cambria Math"/>
          </w:rPr>
          <m:t>a&lt;b&lt;c</m:t>
        </m:r>
      </m:oMath>
      <w:r w:rsidRPr="004D741E">
        <w:t xml:space="preserve">, where </w:t>
      </w:r>
      <m:oMath>
        <m:r>
          <w:rPr>
            <w:rFonts w:ascii="Cambria Math" w:hAnsi="Cambria Math"/>
          </w:rPr>
          <m:t>a</m:t>
        </m:r>
      </m:oMath>
      <w:r w:rsidRPr="004D741E">
        <w:t xml:space="preserve"> is a positive integer and </w:t>
      </w:r>
      <m:oMath>
        <m:r>
          <w:rPr>
            <w:rFonts w:ascii="Cambria Math" w:hAnsi="Cambria Math"/>
          </w:rPr>
          <m:t>b</m:t>
        </m:r>
      </m:oMath>
      <w:r w:rsidRPr="004D741E">
        <w:t xml:space="preserve"> and </w:t>
      </w:r>
      <m:oMath>
        <m:r>
          <w:rPr>
            <w:rFonts w:ascii="Cambria Math" w:hAnsi="Cambria Math"/>
          </w:rPr>
          <m:t>c</m:t>
        </m:r>
      </m:oMath>
      <w:r w:rsidRPr="004D741E">
        <w:t xml:space="preserve"> are odd primes. Prove that if </w:t>
      </w:r>
      <m:oMath>
        <m:r>
          <w:rPr>
            <w:rFonts w:ascii="Cambria Math" w:hAnsi="Cambria Math"/>
          </w:rPr>
          <m:t>a|(3b+2c)</m:t>
        </m:r>
      </m:oMath>
      <w:r w:rsidRPr="004D741E">
        <w:t xml:space="preserve"> and </w:t>
      </w:r>
      <m:oMath>
        <m:r>
          <w:rPr>
            <w:rFonts w:ascii="Cambria Math" w:hAnsi="Cambria Math"/>
          </w:rPr>
          <m:t>a|(2b+3c)</m:t>
        </m:r>
      </m:oMath>
      <w:r w:rsidRPr="004D741E">
        <w:t xml:space="preserve">, then </w:t>
      </w:r>
      <m:oMath>
        <m:r>
          <w:rPr>
            <w:rFonts w:ascii="Cambria Math" w:hAnsi="Cambria Math"/>
          </w:rPr>
          <m:t>a=1</m:t>
        </m:r>
      </m:oMath>
      <w:r w:rsidRPr="004D741E">
        <w:t xml:space="preserve"> or </w:t>
      </w:r>
      <m:oMath>
        <m:r>
          <w:rPr>
            <w:rFonts w:ascii="Cambria Math" w:hAnsi="Cambria Math"/>
          </w:rPr>
          <m:t>5</m:t>
        </m:r>
      </m:oMath>
      <w:r w:rsidRPr="004D741E">
        <w:t>.</w:t>
      </w:r>
    </w:p>
    <w:p w:rsidR="00FE739D" w:rsidRPr="004D741E" w:rsidRDefault="00FE739D" w:rsidP="00A829C4">
      <w:pPr>
        <w:pStyle w:val="ListParagraph"/>
        <w:numPr>
          <w:ilvl w:val="1"/>
          <w:numId w:val="2"/>
        </w:numPr>
        <w:rPr>
          <w:b/>
        </w:rPr>
      </w:pPr>
      <w:r w:rsidRPr="004D741E">
        <w:t xml:space="preserve">Solution: Note that </w:t>
      </w:r>
      <m:oMath>
        <m:r>
          <w:rPr>
            <w:rFonts w:ascii="Cambria Math" w:hAnsi="Cambria Math"/>
          </w:rPr>
          <m:t>a|</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3b+2c</m:t>
                </m:r>
              </m:e>
            </m:d>
            <m:r>
              <w:rPr>
                <w:rFonts w:ascii="Cambria Math" w:hAnsi="Cambria Math"/>
              </w:rPr>
              <m:t>+y</m:t>
            </m:r>
            <m:d>
              <m:dPr>
                <m:ctrlPr>
                  <w:rPr>
                    <w:rFonts w:ascii="Cambria Math" w:hAnsi="Cambria Math"/>
                    <w:i/>
                  </w:rPr>
                </m:ctrlPr>
              </m:dPr>
              <m:e>
                <m:r>
                  <w:rPr>
                    <w:rFonts w:ascii="Cambria Math" w:hAnsi="Cambria Math"/>
                  </w:rPr>
                  <m:t>2b+3c</m:t>
                </m:r>
              </m:e>
            </m:d>
          </m:e>
        </m:d>
        <m:r>
          <w:rPr>
            <w:rFonts w:ascii="Cambria Math" w:hAnsi="Cambria Math"/>
          </w:rPr>
          <m:t>, for x,y</m:t>
        </m:r>
        <m:r>
          <m:rPr>
            <m:scr m:val="double-struck"/>
          </m:rPr>
          <w:rPr>
            <w:rFonts w:ascii="Cambria Math" w:hAnsi="Cambria Math"/>
          </w:rPr>
          <m:t>∈Z</m:t>
        </m:r>
      </m:oMath>
      <w:r w:rsidRPr="004D741E">
        <w:t xml:space="preserve">. Since </w:t>
      </w:r>
      <m:oMath>
        <m:r>
          <w:rPr>
            <w:rFonts w:ascii="Cambria Math" w:hAnsi="Cambria Math"/>
          </w:rPr>
          <m:t>3</m:t>
        </m:r>
        <m:d>
          <m:dPr>
            <m:ctrlPr>
              <w:rPr>
                <w:rFonts w:ascii="Cambria Math" w:hAnsi="Cambria Math"/>
                <w:i/>
              </w:rPr>
            </m:ctrlPr>
          </m:dPr>
          <m:e>
            <m:r>
              <w:rPr>
                <w:rFonts w:ascii="Cambria Math" w:hAnsi="Cambria Math"/>
              </w:rPr>
              <m:t>3b+2c</m:t>
            </m:r>
          </m:e>
        </m:d>
        <m:r>
          <w:rPr>
            <w:rFonts w:ascii="Cambria Math" w:hAnsi="Cambria Math"/>
          </w:rPr>
          <m:t>-2</m:t>
        </m:r>
        <m:d>
          <m:dPr>
            <m:ctrlPr>
              <w:rPr>
                <w:rFonts w:ascii="Cambria Math" w:hAnsi="Cambria Math"/>
                <w:i/>
              </w:rPr>
            </m:ctrlPr>
          </m:dPr>
          <m:e>
            <m:r>
              <w:rPr>
                <w:rFonts w:ascii="Cambria Math" w:hAnsi="Cambria Math"/>
              </w:rPr>
              <m:t>2b+3c</m:t>
            </m:r>
          </m:e>
        </m:d>
        <m:r>
          <w:rPr>
            <w:rFonts w:ascii="Cambria Math" w:hAnsi="Cambria Math"/>
          </w:rPr>
          <m:t>=5b</m:t>
        </m:r>
      </m:oMath>
      <w:r w:rsidRPr="004D741E">
        <w:t xml:space="preserve">, </w:t>
      </w:r>
      <m:oMath>
        <m:r>
          <w:rPr>
            <w:rFonts w:ascii="Cambria Math" w:hAnsi="Cambria Math"/>
          </w:rPr>
          <m:t>a|5b</m:t>
        </m:r>
      </m:oMath>
      <w:r w:rsidRPr="004D741E">
        <w:t xml:space="preserve">. Hence </w:t>
      </w:r>
      <m:oMath>
        <m:r>
          <w:rPr>
            <w:rFonts w:ascii="Cambria Math" w:hAnsi="Cambria Math"/>
          </w:rPr>
          <m:t>a|5</m:t>
        </m:r>
      </m:oMath>
      <w:r w:rsidRPr="004D741E">
        <w:t xml:space="preserve"> or </w:t>
      </w:r>
      <m:oMath>
        <m:r>
          <w:rPr>
            <w:rFonts w:ascii="Cambria Math" w:hAnsi="Cambria Math"/>
          </w:rPr>
          <m:t>a|b</m:t>
        </m:r>
      </m:oMath>
      <w:r w:rsidRPr="004D741E">
        <w:t xml:space="preserve">, and, since </w:t>
      </w:r>
      <m:oMath>
        <m:r>
          <w:rPr>
            <w:rFonts w:ascii="Cambria Math" w:hAnsi="Cambria Math"/>
          </w:rPr>
          <m:t>a&lt;b</m:t>
        </m:r>
      </m:oMath>
      <w:r w:rsidRPr="004D741E">
        <w:t xml:space="preserve"> and </w:t>
      </w:r>
      <m:oMath>
        <m:r>
          <w:rPr>
            <w:rFonts w:ascii="Cambria Math" w:hAnsi="Cambria Math"/>
          </w:rPr>
          <m:t>b</m:t>
        </m:r>
      </m:oMath>
      <w:r w:rsidRPr="004D741E">
        <w:t xml:space="preserve"> is an odd prime, </w:t>
      </w:r>
      <m:oMath>
        <m:r>
          <w:rPr>
            <w:rFonts w:ascii="Cambria Math" w:hAnsi="Cambria Math"/>
          </w:rPr>
          <m:t>a</m:t>
        </m:r>
      </m:oMath>
      <w:r w:rsidRPr="004D741E">
        <w:t xml:space="preserve"> can only equal </w:t>
      </w:r>
      <m:oMath>
        <m:r>
          <w:rPr>
            <w:rFonts w:ascii="Cambria Math" w:hAnsi="Cambria Math"/>
          </w:rPr>
          <m:t>1</m:t>
        </m:r>
      </m:oMath>
      <w:r w:rsidRPr="004D741E">
        <w:t xml:space="preserve"> or </w:t>
      </w:r>
      <m:oMath>
        <m:r>
          <w:rPr>
            <w:rFonts w:ascii="Cambria Math" w:hAnsi="Cambria Math"/>
          </w:rPr>
          <m:t>5</m:t>
        </m:r>
      </m:oMath>
      <w:r w:rsidRPr="004D741E">
        <w:t>.</w:t>
      </w:r>
    </w:p>
    <w:p w:rsidR="00DE6515" w:rsidRPr="004D741E" w:rsidRDefault="00DE6515" w:rsidP="00E773D6">
      <w:pPr>
        <w:pStyle w:val="Heading3"/>
        <w:rPr>
          <w:rFonts w:eastAsia="Times New Roman"/>
        </w:rPr>
      </w:pPr>
      <w:r w:rsidRPr="004D741E">
        <w:rPr>
          <w:rFonts w:eastAsia="Times New Roman"/>
        </w:rPr>
        <w:t>3.1 Congruence</w:t>
      </w:r>
    </w:p>
    <w:p w:rsidR="00DA7704" w:rsidRPr="004D741E" w:rsidRDefault="00DE6515" w:rsidP="00A829C4">
      <w:pPr>
        <w:pStyle w:val="ListParagraph"/>
        <w:numPr>
          <w:ilvl w:val="0"/>
          <w:numId w:val="4"/>
        </w:numPr>
        <w:rPr>
          <w:b/>
        </w:rPr>
      </w:pPr>
      <w:r w:rsidRPr="004D741E">
        <w:rPr>
          <w:b/>
        </w:rPr>
        <w:t>Definition</w:t>
      </w:r>
    </w:p>
    <w:p w:rsidR="00DA7704" w:rsidRPr="004D741E" w:rsidRDefault="00DE6515" w:rsidP="00A829C4">
      <w:pPr>
        <w:pStyle w:val="ListParagraph"/>
        <w:numPr>
          <w:ilvl w:val="1"/>
          <w:numId w:val="4"/>
        </w:numPr>
      </w:pPr>
      <w:r w:rsidRPr="004D741E">
        <w:t xml:space="preserve">Let m be a fixed positive integer. If </w:t>
      </w:r>
      <m:oMath>
        <m:r>
          <w:rPr>
            <w:rFonts w:ascii="Cambria Math" w:hAnsi="Cambria Math"/>
          </w:rPr>
          <m:t>a,b</m:t>
        </m:r>
        <m:r>
          <m:rPr>
            <m:scr m:val="double-struck"/>
          </m:rPr>
          <w:rPr>
            <w:rFonts w:ascii="Cambria Math" w:hAnsi="Cambria Math"/>
          </w:rPr>
          <m:t>∈Z</m:t>
        </m:r>
      </m:oMath>
      <w:r w:rsidRPr="004D741E">
        <w:t xml:space="preserve">, we say that “a is </w:t>
      </w:r>
      <w:r w:rsidRPr="004D741E">
        <w:rPr>
          <w:u w:val="single"/>
        </w:rPr>
        <w:t>congruent to</w:t>
      </w:r>
      <w:r w:rsidRPr="004D741E">
        <w:rPr>
          <w:b/>
        </w:rPr>
        <w:t xml:space="preserve"> </w:t>
      </w:r>
      <w:r w:rsidRPr="004D741E">
        <w:t xml:space="preserve">b modulo m” and write </w:t>
      </w:r>
      <m:oMath>
        <m:r>
          <w:rPr>
            <w:rFonts w:ascii="Cambria Math" w:hAnsi="Cambria Math"/>
          </w:rPr>
          <m:t>a≡b (mod m)</m:t>
        </m:r>
      </m:oMath>
      <w:r w:rsidRPr="004D741E">
        <w:t xml:space="preserve"> whenever </w:t>
      </w:r>
      <m:oMath>
        <m:r>
          <w:rPr>
            <w:rFonts w:ascii="Cambria Math" w:hAnsi="Cambria Math"/>
          </w:rPr>
          <m:t>m|(a-b)</m:t>
        </m:r>
      </m:oMath>
      <w:r w:rsidRPr="004D741E">
        <w:t xml:space="preserve">. If </w:t>
      </w:r>
      <m:oMath>
        <m:r>
          <w:rPr>
            <w:rFonts w:ascii="Cambria Math" w:hAnsi="Cambria Math"/>
          </w:rPr>
          <m:t>m∤(a-b)</m:t>
        </m:r>
      </m:oMath>
      <w:r w:rsidRPr="004D741E">
        <w:t xml:space="preserve">, we write </w:t>
      </w:r>
      <m:oMath>
        <m:r>
          <w:rPr>
            <w:rFonts w:ascii="Cambria Math" w:hAnsi="Cambria Math"/>
          </w:rPr>
          <m:t>a≢b(mod m)</m:t>
        </m:r>
      </m:oMath>
      <w:r w:rsidR="00CA38B3" w:rsidRPr="004D741E">
        <w:t>.</w:t>
      </w:r>
    </w:p>
    <w:p w:rsidR="00CA55FA" w:rsidRPr="004D741E" w:rsidRDefault="00CA55FA" w:rsidP="00A829C4">
      <w:pPr>
        <w:pStyle w:val="ListParagraph"/>
        <w:numPr>
          <w:ilvl w:val="0"/>
          <w:numId w:val="4"/>
        </w:numPr>
      </w:pPr>
      <w:r w:rsidRPr="004D741E">
        <w:rPr>
          <w:b/>
        </w:rPr>
        <w:t>Tip</w:t>
      </w:r>
    </w:p>
    <w:p w:rsidR="00CA55FA" w:rsidRPr="004D741E" w:rsidRDefault="00CA55FA" w:rsidP="00A829C4">
      <w:pPr>
        <w:pStyle w:val="ListParagraph"/>
        <w:numPr>
          <w:ilvl w:val="1"/>
          <w:numId w:val="4"/>
        </w:numPr>
      </w:pPr>
      <w:r w:rsidRPr="004D741E">
        <w:t xml:space="preserve">Consider when </w:t>
      </w:r>
      <m:oMath>
        <m:r>
          <w:rPr>
            <w:rFonts w:ascii="Cambria Math" w:hAnsi="Cambria Math"/>
          </w:rPr>
          <m:t>a</m:t>
        </m:r>
      </m:oMath>
      <w:r w:rsidRPr="004D741E">
        <w:t xml:space="preserve"> is divided by </w:t>
      </w:r>
      <m:oMath>
        <m:r>
          <w:rPr>
            <w:rFonts w:ascii="Cambria Math" w:hAnsi="Cambria Math"/>
          </w:rPr>
          <m:t>m</m:t>
        </m:r>
      </m:oMath>
      <w:r w:rsidRPr="004D741E">
        <w:t xml:space="preserve"> using the Division Algorithm, </w:t>
      </w:r>
      <m:oMath>
        <m:r>
          <w:rPr>
            <w:rFonts w:ascii="Cambria Math" w:hAnsi="Cambria Math"/>
          </w:rPr>
          <m:t>a</m:t>
        </m:r>
      </m:oMath>
      <w:r w:rsidRPr="004D741E">
        <w:t xml:space="preserve"> is congruent to the remainder modulo </w:t>
      </w:r>
      <m:oMath>
        <m:r>
          <w:rPr>
            <w:rFonts w:ascii="Cambria Math" w:hAnsi="Cambria Math"/>
          </w:rPr>
          <m:t>m</m:t>
        </m:r>
      </m:oMath>
    </w:p>
    <w:p w:rsidR="00DE6515" w:rsidRPr="004D741E" w:rsidRDefault="00DE6515" w:rsidP="00A829C4">
      <w:pPr>
        <w:pStyle w:val="ListParagraph"/>
        <w:numPr>
          <w:ilvl w:val="0"/>
          <w:numId w:val="4"/>
        </w:numPr>
      </w:pPr>
      <w:r w:rsidRPr="004D741E">
        <w:rPr>
          <w:b/>
        </w:rPr>
        <w:t>Proposition 3.11</w:t>
      </w:r>
      <w:r w:rsidR="00DA7704" w:rsidRPr="004D741E">
        <w:rPr>
          <w:b/>
        </w:rPr>
        <w:t>:</w:t>
      </w:r>
      <w:r w:rsidRPr="004D741E">
        <w:t xml:space="preserve"> Let </w:t>
      </w:r>
      <m:oMath>
        <m:r>
          <w:rPr>
            <w:rFonts w:ascii="Cambria Math" w:hAnsi="Cambria Math"/>
          </w:rPr>
          <m:t>a,b,c</m:t>
        </m:r>
        <m:r>
          <m:rPr>
            <m:scr m:val="double-struck"/>
          </m:rPr>
          <w:rPr>
            <w:rFonts w:ascii="Cambria Math" w:hAnsi="Cambria Math"/>
          </w:rPr>
          <m:t xml:space="preserve"> ∈Z</m:t>
        </m:r>
      </m:oMath>
    </w:p>
    <w:p w:rsidR="00DE6515" w:rsidRPr="004D741E" w:rsidRDefault="005F1E48" w:rsidP="00A829C4">
      <w:pPr>
        <w:pStyle w:val="ListParagraph"/>
        <w:numPr>
          <w:ilvl w:val="0"/>
          <w:numId w:val="6"/>
        </w:numPr>
        <w:rPr>
          <w:rFonts w:ascii="Cambria Math" w:hAnsi="Cambria Math" w:hint="eastAsia"/>
          <w:oMath/>
        </w:rPr>
      </w:pPr>
      <m:oMath>
        <m:r>
          <w:rPr>
            <w:rFonts w:ascii="Cambria Math" w:hAnsi="Cambria Math"/>
          </w:rPr>
          <m:t>a≡a (mod m)</m:t>
        </m:r>
      </m:oMath>
    </w:p>
    <w:p w:rsidR="00DE6515" w:rsidRPr="004D741E" w:rsidRDefault="00DE6515" w:rsidP="00A829C4">
      <w:pPr>
        <w:pStyle w:val="ListParagraph"/>
        <w:numPr>
          <w:ilvl w:val="0"/>
          <w:numId w:val="6"/>
        </w:numPr>
      </w:pPr>
      <w:r w:rsidRPr="004D741E">
        <w:t xml:space="preserve">If </w:t>
      </w:r>
      <m:oMath>
        <m:r>
          <w:rPr>
            <w:rFonts w:ascii="Cambria Math" w:hAnsi="Cambria Math"/>
          </w:rPr>
          <m:t>a≡b (mod m)</m:t>
        </m:r>
      </m:oMath>
      <w:r w:rsidRPr="004D741E">
        <w:t xml:space="preserve">, then </w:t>
      </w:r>
      <m:oMath>
        <m:r>
          <w:rPr>
            <w:rFonts w:ascii="Cambria Math" w:hAnsi="Cambria Math"/>
          </w:rPr>
          <m:t>b≡a (mod m)</m:t>
        </m:r>
      </m:oMath>
    </w:p>
    <w:p w:rsidR="00DA7704" w:rsidRPr="004D741E" w:rsidRDefault="00DE6515" w:rsidP="00A829C4">
      <w:pPr>
        <w:pStyle w:val="ListParagraph"/>
        <w:numPr>
          <w:ilvl w:val="0"/>
          <w:numId w:val="6"/>
        </w:numPr>
      </w:pPr>
      <w:r w:rsidRPr="004D741E">
        <w:t xml:space="preserve">If </w:t>
      </w:r>
      <m:oMath>
        <m:r>
          <w:rPr>
            <w:rFonts w:ascii="Cambria Math" w:hAnsi="Cambria Math"/>
          </w:rPr>
          <m:t>a ≡ b ( mod m)</m:t>
        </m:r>
      </m:oMath>
      <w:r w:rsidRPr="004D741E">
        <w:t xml:space="preserve"> and </w:t>
      </w:r>
      <m:oMath>
        <m:r>
          <w:rPr>
            <w:rFonts w:ascii="Cambria Math" w:hAnsi="Cambria Math"/>
          </w:rPr>
          <m:t>b≡c (mod m)</m:t>
        </m:r>
      </m:oMath>
      <w:r w:rsidRPr="004D741E">
        <w:t xml:space="preserve">, then </w:t>
      </w:r>
      <m:oMath>
        <m:r>
          <w:rPr>
            <w:rFonts w:ascii="Cambria Math" w:hAnsi="Cambria Math"/>
          </w:rPr>
          <m:t>a ≡c (mod m)</m:t>
        </m:r>
      </m:oMath>
      <w:r w:rsidRPr="004D741E">
        <w:t>.</w:t>
      </w:r>
    </w:p>
    <w:p w:rsidR="00AB05A3" w:rsidRPr="004D741E" w:rsidRDefault="00AB05A3" w:rsidP="00A829C4">
      <w:pPr>
        <w:pStyle w:val="ListParagraph"/>
        <w:numPr>
          <w:ilvl w:val="0"/>
          <w:numId w:val="5"/>
        </w:numPr>
      </w:pPr>
      <w:r w:rsidRPr="004D741E">
        <w:rPr>
          <w:b/>
        </w:rPr>
        <w:t>Proposition 3.12</w:t>
      </w:r>
      <w:r w:rsidR="00DA7704" w:rsidRPr="004D741E">
        <w:rPr>
          <w:b/>
        </w:rPr>
        <w:t>:</w:t>
      </w:r>
      <w:r w:rsidR="00DA7704" w:rsidRPr="004D741E">
        <w:t xml:space="preserve"> </w:t>
      </w:r>
      <w:r w:rsidRPr="004D741E">
        <w:t xml:space="preserve">If </w:t>
      </w:r>
      <m:oMath>
        <m:r>
          <w:rPr>
            <w:rFonts w:ascii="Cambria Math" w:hAnsi="Cambria Math"/>
          </w:rPr>
          <m:t>a≡a</m:t>
        </m:r>
        <m:r>
          <w:rPr>
            <w:rFonts w:ascii="Cambria Math" w:hAnsi="Cambria Math" w:cs="Arial"/>
          </w:rPr>
          <m:t>'</m:t>
        </m:r>
        <m:r>
          <w:rPr>
            <w:rFonts w:ascii="Cambria Math" w:hAnsi="Cambria Math" w:cs="Calibri"/>
          </w:rPr>
          <m:t>( mod m)</m:t>
        </m:r>
      </m:oMath>
      <w:r w:rsidRPr="004D741E">
        <w:rPr>
          <w:rFonts w:ascii="Calibri" w:hAnsi="Calibri" w:cs="Calibri"/>
        </w:rPr>
        <w:t xml:space="preserve"> and </w:t>
      </w:r>
      <m:oMath>
        <m:r>
          <w:rPr>
            <w:rFonts w:ascii="Cambria Math" w:hAnsi="Cambria Math" w:cs="Calibri"/>
          </w:rPr>
          <m:t>b</m:t>
        </m:r>
        <m:r>
          <w:rPr>
            <w:rFonts w:ascii="Cambria Math" w:hAnsi="Cambria Math"/>
          </w:rPr>
          <m:t>≡b</m:t>
        </m:r>
        <m:r>
          <w:rPr>
            <w:rFonts w:ascii="Cambria Math" w:hAnsi="Cambria Math" w:cs="Arial"/>
          </w:rPr>
          <m:t>'</m:t>
        </m:r>
        <m:r>
          <w:rPr>
            <w:rFonts w:ascii="Cambria Math" w:hAnsi="Cambria Math" w:cs="Calibri"/>
          </w:rPr>
          <m:t xml:space="preserve"> ( mod m)</m:t>
        </m:r>
      </m:oMath>
      <w:r w:rsidRPr="004D741E">
        <w:rPr>
          <w:rFonts w:ascii="Calibri" w:hAnsi="Calibri" w:cs="Calibri"/>
        </w:rPr>
        <w:t xml:space="preserve">, then </w:t>
      </w:r>
    </w:p>
    <w:p w:rsidR="00AB05A3" w:rsidRPr="004D741E" w:rsidRDefault="005F1E48" w:rsidP="00A829C4">
      <w:pPr>
        <w:pStyle w:val="ListParagraph"/>
        <w:numPr>
          <w:ilvl w:val="0"/>
          <w:numId w:val="7"/>
        </w:numPr>
      </w:pPr>
      <m:oMath>
        <m:r>
          <w:rPr>
            <w:rFonts w:ascii="Cambria Math" w:hAnsi="Cambria Math"/>
          </w:rPr>
          <m:t>a+b≡a</m:t>
        </m:r>
        <m:r>
          <w:rPr>
            <w:rFonts w:ascii="Cambria Math" w:hAnsi="Cambria Math" w:cs="Arial"/>
          </w:rPr>
          <m:t>'</m:t>
        </m:r>
        <m:r>
          <w:rPr>
            <w:rFonts w:ascii="Cambria Math" w:hAnsi="Cambria Math" w:cs="Calibri"/>
          </w:rPr>
          <m:t>+b</m:t>
        </m:r>
        <m:r>
          <w:rPr>
            <w:rFonts w:ascii="Cambria Math" w:hAnsi="Cambria Math" w:cs="Arial"/>
          </w:rPr>
          <m:t>'</m:t>
        </m:r>
      </m:oMath>
    </w:p>
    <w:p w:rsidR="00AB05A3" w:rsidRPr="004D741E" w:rsidRDefault="005F1E48" w:rsidP="00A829C4">
      <w:pPr>
        <w:pStyle w:val="ListParagraph"/>
        <w:numPr>
          <w:ilvl w:val="0"/>
          <w:numId w:val="7"/>
        </w:numPr>
        <w:rPr>
          <w:rFonts w:ascii="Cambria Math" w:hAnsi="Cambria Math" w:hint="eastAsia"/>
          <w:oMath/>
        </w:rPr>
      </w:pPr>
      <m:oMath>
        <m:r>
          <w:rPr>
            <w:rFonts w:ascii="Cambria Math" w:hAnsi="Cambria Math"/>
          </w:rPr>
          <m:t>a-b≡a</m:t>
        </m:r>
        <m:r>
          <w:rPr>
            <w:rFonts w:ascii="Cambria Math" w:hAnsi="Cambria Math" w:cs="Arial"/>
          </w:rPr>
          <m:t>'</m:t>
        </m:r>
        <m:r>
          <w:rPr>
            <w:rFonts w:ascii="Cambria Math" w:hAnsi="Cambria Math" w:cs="Calibri"/>
          </w:rPr>
          <m:t>-b</m:t>
        </m:r>
        <m:r>
          <w:rPr>
            <w:rFonts w:ascii="Cambria Math" w:hAnsi="Cambria Math" w:cs="Arial"/>
          </w:rPr>
          <m:t>'</m:t>
        </m:r>
      </m:oMath>
    </w:p>
    <w:p w:rsidR="00AB05A3" w:rsidRPr="004D741E" w:rsidRDefault="005F1E48" w:rsidP="00A829C4">
      <w:pPr>
        <w:pStyle w:val="ListParagraph"/>
        <w:numPr>
          <w:ilvl w:val="0"/>
          <w:numId w:val="7"/>
        </w:numPr>
        <w:rPr>
          <w:rFonts w:ascii="Cambria Math" w:hAnsi="Cambria Math" w:hint="eastAsia"/>
          <w:oMath/>
        </w:rPr>
      </w:pPr>
      <m:oMath>
        <m:r>
          <w:rPr>
            <w:rFonts w:ascii="Cambria Math" w:hAnsi="Cambria Math"/>
          </w:rPr>
          <m:t>a∙ b≡a</m:t>
        </m:r>
        <m:r>
          <w:rPr>
            <w:rFonts w:ascii="Cambria Math" w:hAnsi="Cambria Math" w:cs="Arial"/>
          </w:rPr>
          <m:t>'</m:t>
        </m:r>
        <m:r>
          <w:rPr>
            <w:rFonts w:ascii="Cambria Math" w:hAnsi="Cambria Math" w:cs="Calibri"/>
          </w:rPr>
          <m:t>∙ b</m:t>
        </m:r>
        <m:r>
          <w:rPr>
            <w:rFonts w:ascii="Cambria Math" w:hAnsi="Cambria Math" w:cs="Arial"/>
          </w:rPr>
          <m:t>'</m:t>
        </m:r>
      </m:oMath>
    </w:p>
    <w:p w:rsidR="00DA7704" w:rsidRPr="004D741E" w:rsidRDefault="00AB05A3" w:rsidP="00A829C4">
      <w:pPr>
        <w:pStyle w:val="ListParagraph"/>
        <w:numPr>
          <w:ilvl w:val="0"/>
          <w:numId w:val="5"/>
        </w:numPr>
        <w:rPr>
          <w:b/>
        </w:rPr>
      </w:pPr>
      <w:r w:rsidRPr="004D741E">
        <w:rPr>
          <w:b/>
        </w:rPr>
        <w:t xml:space="preserve">Proposition 3.13 </w:t>
      </w:r>
    </w:p>
    <w:p w:rsidR="001372AA" w:rsidRPr="004D741E" w:rsidRDefault="00DA7704" w:rsidP="00A829C4">
      <w:pPr>
        <w:pStyle w:val="ListParagraph"/>
        <w:numPr>
          <w:ilvl w:val="1"/>
          <w:numId w:val="5"/>
        </w:numPr>
      </w:pPr>
      <m:oMath>
        <m:r>
          <w:rPr>
            <w:rFonts w:ascii="Cambria Math" w:hAnsi="Cambria Math"/>
          </w:rPr>
          <m:t>a≡b (mod m)</m:t>
        </m:r>
      </m:oMath>
      <w:r w:rsidR="00AB05A3" w:rsidRPr="004D741E">
        <w:t xml:space="preserve"> if and only if </w:t>
      </w:r>
      <m:oMath>
        <m:r>
          <w:rPr>
            <w:rFonts w:ascii="Cambria Math" w:hAnsi="Cambria Math"/>
          </w:rPr>
          <m:t>a</m:t>
        </m:r>
      </m:oMath>
      <w:r w:rsidR="00AB05A3" w:rsidRPr="004D741E">
        <w:t xml:space="preserve"> and</w:t>
      </w:r>
      <m:oMath>
        <m:r>
          <w:rPr>
            <w:rFonts w:ascii="Cambria Math" w:hAnsi="Cambria Math"/>
          </w:rPr>
          <m:t xml:space="preserve"> b</m:t>
        </m:r>
      </m:oMath>
      <w:r w:rsidR="00AB05A3" w:rsidRPr="004D741E">
        <w:t xml:space="preserve"> have the same remainders when divided by </w:t>
      </w:r>
      <m:oMath>
        <m:r>
          <w:rPr>
            <w:rFonts w:ascii="Cambria Math" w:hAnsi="Cambria Math"/>
          </w:rPr>
          <m:t>m</m:t>
        </m:r>
      </m:oMath>
      <w:r w:rsidR="00AB05A3" w:rsidRPr="004D741E">
        <w:t>.</w:t>
      </w:r>
    </w:p>
    <w:p w:rsidR="001372AA" w:rsidRPr="004D741E" w:rsidRDefault="001372AA" w:rsidP="00A829C4">
      <w:pPr>
        <w:pStyle w:val="ListParagraph"/>
        <w:numPr>
          <w:ilvl w:val="0"/>
          <w:numId w:val="5"/>
        </w:numPr>
      </w:pPr>
      <w:r w:rsidRPr="004D741E">
        <w:rPr>
          <w:b/>
        </w:rPr>
        <w:t>Example</w:t>
      </w:r>
    </w:p>
    <w:p w:rsidR="001372AA" w:rsidRPr="004D741E" w:rsidRDefault="001372AA" w:rsidP="00A829C4">
      <w:pPr>
        <w:pStyle w:val="ListParagraph"/>
        <w:numPr>
          <w:ilvl w:val="1"/>
          <w:numId w:val="5"/>
        </w:numPr>
      </w:pPr>
      <w:r w:rsidRPr="004D741E">
        <w:t xml:space="preserve">What is the remainder when </w:t>
      </w:r>
      <m:oMath>
        <m:sSup>
          <m:sSupPr>
            <m:ctrlPr>
              <w:rPr>
                <w:rFonts w:ascii="Cambria Math" w:hAnsi="Cambria Math"/>
                <w:i/>
              </w:rPr>
            </m:ctrlPr>
          </m:sSupPr>
          <m:e>
            <m:r>
              <w:rPr>
                <w:rFonts w:ascii="Cambria Math" w:hAnsi="Cambria Math"/>
              </w:rPr>
              <m:t>10</m:t>
            </m:r>
          </m:e>
          <m:sup>
            <m:r>
              <w:rPr>
                <w:rFonts w:ascii="Cambria Math" w:hAnsi="Cambria Math"/>
              </w:rPr>
              <m:t>45</m:t>
            </m:r>
          </m:sup>
        </m:sSup>
      </m:oMath>
      <w:r w:rsidRPr="004D741E">
        <w:t xml:space="preserve"> is divided by 7</w:t>
      </w:r>
    </w:p>
    <w:p w:rsidR="001372AA" w:rsidRPr="004D741E" w:rsidRDefault="001372AA" w:rsidP="00A829C4">
      <w:pPr>
        <w:pStyle w:val="ListParagraph"/>
        <w:numPr>
          <w:ilvl w:val="1"/>
          <w:numId w:val="5"/>
        </w:numPr>
      </w:pPr>
      <w:r w:rsidRPr="004D741E">
        <w:t xml:space="preserve">Rephrased: Solve for </w:t>
      </w:r>
      <m:oMath>
        <m:r>
          <w:rPr>
            <w:rFonts w:ascii="Cambria Math" w:hAnsi="Cambria Math"/>
          </w:rPr>
          <m:t>b</m:t>
        </m:r>
      </m:oMath>
      <w:r w:rsidRPr="004D741E">
        <w:t xml:space="preserve"> in the congruency </w:t>
      </w:r>
      <m:oMath>
        <m:sSup>
          <m:sSupPr>
            <m:ctrlPr>
              <w:rPr>
                <w:rFonts w:ascii="Cambria Math" w:hAnsi="Cambria Math"/>
                <w:i/>
              </w:rPr>
            </m:ctrlPr>
          </m:sSupPr>
          <m:e>
            <m:r>
              <w:rPr>
                <w:rFonts w:ascii="Cambria Math" w:hAnsi="Cambria Math"/>
              </w:rPr>
              <m:t>10</m:t>
            </m:r>
          </m:e>
          <m:sup>
            <m:r>
              <w:rPr>
                <w:rFonts w:ascii="Cambria Math" w:hAnsi="Cambria Math"/>
              </w:rPr>
              <m:t>45</m:t>
            </m:r>
          </m:sup>
        </m:sSup>
        <m:r>
          <w:rPr>
            <w:rFonts w:ascii="Cambria Math" w:hAnsi="Cambria Math"/>
          </w:rPr>
          <m:t>≡b(mod 7)</m:t>
        </m:r>
      </m:oMath>
      <w:r w:rsidRPr="004D741E">
        <w:t xml:space="preserve">, where </w:t>
      </w:r>
      <m:oMath>
        <m:r>
          <w:rPr>
            <w:rFonts w:ascii="Cambria Math" w:hAnsi="Cambria Math"/>
          </w:rPr>
          <m:t>0≤b&lt;7</m:t>
        </m:r>
      </m:oMath>
    </w:p>
    <w:p w:rsidR="001372AA" w:rsidRDefault="00CA55FA" w:rsidP="00A829C4">
      <w:pPr>
        <w:pStyle w:val="ListParagraph"/>
        <w:numPr>
          <w:ilvl w:val="1"/>
          <w:numId w:val="5"/>
        </w:numPr>
      </w:pPr>
      <w:r w:rsidRPr="004D741E">
        <w:t xml:space="preserve">Solution: </w:t>
      </w:r>
      <m:oMath>
        <m:r>
          <w:rPr>
            <w:rFonts w:ascii="Cambria Math" w:hAnsi="Cambria Math"/>
          </w:rPr>
          <m:t>10≡3(mo</m:t>
        </m:r>
        <m:r>
          <w:rPr>
            <w:rFonts w:ascii="Cambria Math" w:hAnsi="Cambria Math"/>
          </w:rPr>
          <m:t>d 7)</m:t>
        </m:r>
      </m:oMath>
      <w:r w:rsidRPr="004D741E">
        <w:t xml:space="preserve"> and </w:t>
      </w:r>
      <m:oMath>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=27≡-1</m:t>
        </m:r>
        <m:d>
          <m:dPr>
            <m:ctrlPr>
              <w:rPr>
                <w:rFonts w:ascii="Cambria Math" w:hAnsi="Cambria Math"/>
                <w:i/>
              </w:rPr>
            </m:ctrlPr>
          </m:dPr>
          <m:e>
            <m:r>
              <w:rPr>
                <w:rFonts w:ascii="Cambria Math" w:hAnsi="Cambria Math"/>
              </w:rPr>
              <m:t>mod 7</m:t>
            </m:r>
          </m:e>
        </m:d>
        <m:r>
          <m:rPr>
            <m:sty m:val="p"/>
          </m:rPr>
          <w:rPr>
            <w:rFonts w:ascii="Cambria Math" w:hAnsi="Cambria Math"/>
          </w:rPr>
          <w:softHyphen/>
        </m:r>
      </m:oMath>
      <w:r w:rsidRPr="004D741E">
        <w:t xml:space="preserve">. Hence </w:t>
      </w:r>
      <m:oMath>
        <m:sSup>
          <m:sSupPr>
            <m:ctrlPr>
              <w:rPr>
                <w:rFonts w:ascii="Cambria Math" w:hAnsi="Cambria Math"/>
                <w:i/>
              </w:rPr>
            </m:ctrlPr>
          </m:sSupPr>
          <m:e>
            <m:r>
              <w:rPr>
                <w:rFonts w:ascii="Cambria Math" w:hAnsi="Cambria Math"/>
              </w:rPr>
              <m:t>10</m:t>
            </m:r>
          </m:e>
          <m:sup>
            <m:r>
              <w:rPr>
                <w:rFonts w:ascii="Cambria Math" w:hAnsi="Cambria Math"/>
              </w:rPr>
              <m:t>45</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15</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≡6(mod 7)</m:t>
        </m:r>
      </m:oMath>
    </w:p>
    <w:p w:rsidR="00DE6515" w:rsidRPr="004D741E" w:rsidRDefault="00DE6515" w:rsidP="00E773D6">
      <w:pPr>
        <w:pStyle w:val="Heading3"/>
        <w:rPr>
          <w:rFonts w:eastAsia="Times New Roman"/>
        </w:rPr>
      </w:pPr>
      <w:r w:rsidRPr="004D741E">
        <w:rPr>
          <w:rFonts w:eastAsia="Times New Roman"/>
        </w:rPr>
        <w:t>3.2 Tests for Divisibility</w:t>
      </w:r>
    </w:p>
    <w:p w:rsidR="00DA7704" w:rsidRPr="004D741E" w:rsidRDefault="00AB05A3" w:rsidP="00A829C4">
      <w:pPr>
        <w:pStyle w:val="ListParagraph"/>
        <w:numPr>
          <w:ilvl w:val="0"/>
          <w:numId w:val="5"/>
        </w:numPr>
      </w:pPr>
      <w:r w:rsidRPr="004D741E">
        <w:rPr>
          <w:b/>
        </w:rPr>
        <w:t>Theorem 3.21</w:t>
      </w:r>
    </w:p>
    <w:p w:rsidR="00DA7704" w:rsidRPr="004D741E" w:rsidRDefault="00AB05A3" w:rsidP="00A829C4">
      <w:pPr>
        <w:pStyle w:val="ListParagraph"/>
        <w:numPr>
          <w:ilvl w:val="1"/>
          <w:numId w:val="5"/>
        </w:numPr>
      </w:pPr>
      <w:r w:rsidRPr="004D741E">
        <w:t>A number is divisible by 9 if and only if the sum of its digits is divisible by 9.</w:t>
      </w:r>
    </w:p>
    <w:p w:rsidR="00DA7704" w:rsidRPr="004D741E" w:rsidRDefault="00AB05A3" w:rsidP="00A829C4">
      <w:pPr>
        <w:pStyle w:val="ListParagraph"/>
        <w:numPr>
          <w:ilvl w:val="0"/>
          <w:numId w:val="5"/>
        </w:numPr>
      </w:pPr>
      <w:r w:rsidRPr="004D741E">
        <w:rPr>
          <w:b/>
        </w:rPr>
        <w:t>Theorem 3.22</w:t>
      </w:r>
    </w:p>
    <w:p w:rsidR="00DA7704" w:rsidRPr="004D741E" w:rsidRDefault="00AB05A3" w:rsidP="00A829C4">
      <w:pPr>
        <w:pStyle w:val="ListParagraph"/>
        <w:numPr>
          <w:ilvl w:val="1"/>
          <w:numId w:val="5"/>
        </w:numPr>
      </w:pPr>
      <w:r w:rsidRPr="004D741E">
        <w:t>A number is divisible by 3 if and only if the sum of its digits is divisible by 3.</w:t>
      </w:r>
    </w:p>
    <w:p w:rsidR="00DA7704" w:rsidRPr="004D741E" w:rsidRDefault="004F7403" w:rsidP="00A829C4">
      <w:pPr>
        <w:pStyle w:val="ListParagraph"/>
        <w:numPr>
          <w:ilvl w:val="0"/>
          <w:numId w:val="5"/>
        </w:numPr>
      </w:pPr>
      <w:r w:rsidRPr="004D741E">
        <w:rPr>
          <w:b/>
        </w:rPr>
        <w:t>Proposition 3.23</w:t>
      </w:r>
      <w:r w:rsidRPr="004D741E">
        <w:t xml:space="preserve"> </w:t>
      </w:r>
    </w:p>
    <w:p w:rsidR="00DE6515" w:rsidRPr="004D741E" w:rsidRDefault="004F7403" w:rsidP="00A829C4">
      <w:pPr>
        <w:pStyle w:val="ListParagraph"/>
        <w:numPr>
          <w:ilvl w:val="1"/>
          <w:numId w:val="5"/>
        </w:numPr>
      </w:pPr>
      <w:r w:rsidRPr="004D741E">
        <w:t>A number is divisible by 11 if and only if the alternating sum of its digits is divisible by 11.</w:t>
      </w:r>
    </w:p>
    <w:p w:rsidR="00CA55FA" w:rsidRPr="004D741E" w:rsidRDefault="00CA55FA" w:rsidP="00A829C4">
      <w:pPr>
        <w:pStyle w:val="ListParagraph"/>
        <w:numPr>
          <w:ilvl w:val="0"/>
          <w:numId w:val="5"/>
        </w:numPr>
      </w:pPr>
      <w:r w:rsidRPr="004D741E">
        <w:rPr>
          <w:b/>
        </w:rPr>
        <w:t>Example</w:t>
      </w:r>
    </w:p>
    <w:p w:rsidR="00CA55FA" w:rsidRPr="004D741E" w:rsidRDefault="00CA55FA" w:rsidP="00A829C4">
      <w:pPr>
        <w:pStyle w:val="ListParagraph"/>
        <w:numPr>
          <w:ilvl w:val="1"/>
          <w:numId w:val="5"/>
        </w:numPr>
      </w:pPr>
      <w:r w:rsidRPr="004D741E">
        <w:t xml:space="preserve">Determine whether </w:t>
      </w:r>
      <m:oMath>
        <m:r>
          <w:rPr>
            <w:rFonts w:ascii="Cambria Math" w:hAnsi="Cambria Math"/>
          </w:rPr>
          <m:t>a=179652</m:t>
        </m:r>
      </m:oMath>
      <w:r w:rsidRPr="004D741E">
        <w:t xml:space="preserve"> is divisible by </w:t>
      </w:r>
      <m:oMath>
        <m:r>
          <w:rPr>
            <w:rFonts w:ascii="Cambria Math" w:hAnsi="Cambria Math"/>
          </w:rPr>
          <m:t>2, 3, 4, 5, 6, 8, 9, 10, or 11</m:t>
        </m:r>
      </m:oMath>
    </w:p>
    <w:p w:rsidR="004B6952" w:rsidRPr="004D741E" w:rsidRDefault="00CA55FA" w:rsidP="00A829C4">
      <w:pPr>
        <w:pStyle w:val="ListParagraph"/>
        <w:numPr>
          <w:ilvl w:val="1"/>
          <w:numId w:val="5"/>
        </w:numPr>
      </w:pPr>
      <w:r w:rsidRPr="004D741E">
        <w:t>Solution:</w:t>
      </w:r>
      <w:r w:rsidR="004B6952" w:rsidRPr="004D741E">
        <w:t xml:space="preserve"> </w:t>
      </w:r>
    </w:p>
    <w:p w:rsidR="004B6952" w:rsidRPr="004D741E" w:rsidRDefault="004B6952" w:rsidP="00A829C4">
      <w:pPr>
        <w:pStyle w:val="ListParagraph"/>
        <w:numPr>
          <w:ilvl w:val="2"/>
          <w:numId w:val="5"/>
        </w:numPr>
      </w:pPr>
      <w:r w:rsidRPr="004D741E">
        <w:t xml:space="preserve">Clearly, </w:t>
      </w:r>
      <m:oMath>
        <m:r>
          <w:rPr>
            <w:rFonts w:ascii="Cambria Math" w:hAnsi="Cambria Math"/>
          </w:rPr>
          <m:t>a</m:t>
        </m:r>
      </m:oMath>
      <w:r w:rsidRPr="004D741E">
        <w:t xml:space="preserve"> is not divisible by </w:t>
      </w:r>
      <m:oMath>
        <m:r>
          <w:rPr>
            <w:rFonts w:ascii="Cambria Math" w:hAnsi="Cambria Math"/>
          </w:rPr>
          <m:t>10</m:t>
        </m:r>
      </m:oMath>
      <w:r w:rsidRPr="004D741E">
        <w:t xml:space="preserve"> (as it does not end in a </w:t>
      </w:r>
      <m:oMath>
        <m:r>
          <w:rPr>
            <w:rFonts w:ascii="Cambria Math" w:hAnsi="Cambria Math"/>
          </w:rPr>
          <m:t>0</m:t>
        </m:r>
      </m:oMath>
      <w:r w:rsidRPr="004D741E">
        <w:t xml:space="preserve">) or 5 (as it does end in a </w:t>
      </w:r>
      <m:oMath>
        <m:r>
          <w:rPr>
            <w:rFonts w:ascii="Cambria Math" w:hAnsi="Cambria Math"/>
          </w:rPr>
          <m:t>5</m:t>
        </m:r>
      </m:oMath>
      <w:r w:rsidRPr="004D741E">
        <w:t xml:space="preserve"> or </w:t>
      </w:r>
      <m:oMath>
        <m:r>
          <w:rPr>
            <w:rFonts w:ascii="Cambria Math" w:hAnsi="Cambria Math"/>
          </w:rPr>
          <m:t>0</m:t>
        </m:r>
      </m:oMath>
      <w:r w:rsidRPr="004D741E">
        <w:t xml:space="preserve">). </w:t>
      </w:r>
    </w:p>
    <w:p w:rsidR="004B6952" w:rsidRPr="004D741E" w:rsidRDefault="004B6952" w:rsidP="00A829C4">
      <w:pPr>
        <w:pStyle w:val="ListParagraph"/>
        <w:numPr>
          <w:ilvl w:val="2"/>
          <w:numId w:val="5"/>
        </w:numPr>
      </w:pPr>
      <w:r w:rsidRPr="004D741E">
        <w:t xml:space="preserve">As </w:t>
      </w:r>
      <m:oMath>
        <m:r>
          <w:rPr>
            <w:rFonts w:ascii="Cambria Math" w:hAnsi="Cambria Math"/>
          </w:rPr>
          <m:t>a</m:t>
        </m:r>
      </m:oMath>
      <w:r w:rsidRPr="004D741E">
        <w:t xml:space="preserve"> is even, </w:t>
      </w:r>
      <m:oMath>
        <m:r>
          <w:rPr>
            <w:rFonts w:ascii="Cambria Math" w:hAnsi="Cambria Math"/>
          </w:rPr>
          <m:t>a</m:t>
        </m:r>
      </m:oMath>
      <w:r w:rsidRPr="004D741E">
        <w:t xml:space="preserve"> is divisible by </w:t>
      </w:r>
      <m:oMath>
        <m:r>
          <w:rPr>
            <w:rFonts w:ascii="Cambria Math" w:hAnsi="Cambria Math"/>
          </w:rPr>
          <m:t>2</m:t>
        </m:r>
      </m:oMath>
      <w:r w:rsidRPr="004D741E">
        <w:t xml:space="preserve">. </w:t>
      </w:r>
    </w:p>
    <w:p w:rsidR="004B6952" w:rsidRPr="004D741E" w:rsidRDefault="004B6952" w:rsidP="00A829C4">
      <w:pPr>
        <w:pStyle w:val="ListParagraph"/>
        <w:numPr>
          <w:ilvl w:val="2"/>
          <w:numId w:val="5"/>
        </w:numPr>
      </w:pPr>
      <w:r w:rsidRPr="004D741E">
        <w:t xml:space="preserve">Dividing </w:t>
      </w:r>
      <m:oMath>
        <m:r>
          <w:rPr>
            <w:rFonts w:ascii="Cambria Math" w:hAnsi="Cambria Math"/>
          </w:rPr>
          <m:t>a</m:t>
        </m:r>
      </m:oMath>
      <w:r w:rsidRPr="004D741E">
        <w:t xml:space="preserve"> by </w:t>
      </w:r>
      <m:oMath>
        <m:r>
          <w:rPr>
            <w:rFonts w:ascii="Cambria Math" w:hAnsi="Cambria Math"/>
          </w:rPr>
          <m:t>2</m:t>
        </m:r>
      </m:oMath>
      <w:r w:rsidRPr="004D741E">
        <w:t xml:space="preserve"> gives us </w:t>
      </w:r>
      <m:oMath>
        <m:r>
          <w:rPr>
            <w:rFonts w:ascii="Cambria Math" w:hAnsi="Cambria Math"/>
          </w:rPr>
          <m:t>89826</m:t>
        </m:r>
      </m:oMath>
      <w:r w:rsidRPr="004D741E">
        <w:t xml:space="preserve">, which is even. Hence </w:t>
      </w:r>
      <m:oMath>
        <m:r>
          <w:rPr>
            <w:rFonts w:ascii="Cambria Math" w:hAnsi="Cambria Math"/>
          </w:rPr>
          <m:t>a</m:t>
        </m:r>
      </m:oMath>
      <w:r w:rsidRPr="004D741E">
        <w:t xml:space="preserve"> is divisible by 4.</w:t>
      </w:r>
      <w:r w:rsidR="00FD10D7" w:rsidRPr="004D741E">
        <w:t xml:space="preserve"> We can also see this by noting that </w:t>
      </w:r>
      <m:oMath>
        <m:r>
          <w:rPr>
            <w:rFonts w:ascii="Cambria Math" w:hAnsi="Cambria Math"/>
          </w:rPr>
          <m:t>52</m:t>
        </m:r>
      </m:oMath>
      <w:r w:rsidR="00FD10D7" w:rsidRPr="004D741E">
        <w:t xml:space="preserve">, the number defined by the last two digits of </w:t>
      </w:r>
      <m:oMath>
        <m:r>
          <w:rPr>
            <w:rFonts w:ascii="Cambria Math" w:hAnsi="Cambria Math"/>
          </w:rPr>
          <m:t>a</m:t>
        </m:r>
      </m:oMath>
      <w:r w:rsidRPr="004D741E">
        <w:t xml:space="preserve"> </w:t>
      </w:r>
      <w:r w:rsidR="00FD10D7" w:rsidRPr="004D741E">
        <w:t xml:space="preserve">is divisible by </w:t>
      </w:r>
      <m:oMath>
        <m:r>
          <w:rPr>
            <w:rFonts w:ascii="Cambria Math" w:hAnsi="Cambria Math"/>
          </w:rPr>
          <m:t>4</m:t>
        </m:r>
      </m:oMath>
      <w:r w:rsidR="00FD10D7" w:rsidRPr="004D741E">
        <w:t>.</w:t>
      </w:r>
    </w:p>
    <w:p w:rsidR="00CA55FA" w:rsidRPr="004D741E" w:rsidRDefault="004B6952" w:rsidP="00A829C4">
      <w:pPr>
        <w:pStyle w:val="ListParagraph"/>
        <w:numPr>
          <w:ilvl w:val="2"/>
          <w:numId w:val="5"/>
        </w:numPr>
      </w:pPr>
      <w:r w:rsidRPr="004D741E">
        <w:t xml:space="preserve">Dividing </w:t>
      </w:r>
      <m:oMath>
        <m:r>
          <w:rPr>
            <w:rFonts w:ascii="Cambria Math" w:hAnsi="Cambria Math"/>
          </w:rPr>
          <m:t>a</m:t>
        </m:r>
      </m:oMath>
      <w:r w:rsidRPr="004D741E">
        <w:t xml:space="preserve"> by </w:t>
      </w:r>
      <m:oMath>
        <m:r>
          <w:rPr>
            <w:rFonts w:ascii="Cambria Math" w:hAnsi="Cambria Math"/>
          </w:rPr>
          <m:t>4</m:t>
        </m:r>
      </m:oMath>
      <w:r w:rsidRPr="004D741E">
        <w:t xml:space="preserve"> gives us </w:t>
      </w:r>
      <m:oMath>
        <m:r>
          <w:rPr>
            <w:rFonts w:ascii="Cambria Math" w:hAnsi="Cambria Math"/>
          </w:rPr>
          <m:t>44913</m:t>
        </m:r>
      </m:oMath>
      <w:r w:rsidRPr="004D741E">
        <w:t xml:space="preserve">, which is odd. Hence </w:t>
      </w:r>
      <m:oMath>
        <m:r>
          <w:rPr>
            <w:rFonts w:ascii="Cambria Math" w:hAnsi="Cambria Math"/>
          </w:rPr>
          <m:t>a</m:t>
        </m:r>
      </m:oMath>
      <w:r w:rsidRPr="004D741E">
        <w:t xml:space="preserve"> is not divisible by </w:t>
      </w:r>
      <m:oMath>
        <m:r>
          <w:rPr>
            <w:rFonts w:ascii="Cambria Math" w:hAnsi="Cambria Math"/>
          </w:rPr>
          <m:t>8</m:t>
        </m:r>
      </m:oMath>
      <w:r w:rsidRPr="004D741E">
        <w:t xml:space="preserve">. </w:t>
      </w:r>
    </w:p>
    <w:p w:rsidR="00116749" w:rsidRDefault="00116749" w:rsidP="00A829C4">
      <w:pPr>
        <w:pStyle w:val="ListParagraph"/>
        <w:numPr>
          <w:ilvl w:val="2"/>
          <w:numId w:val="5"/>
        </w:numPr>
      </w:pPr>
      <w:r w:rsidRPr="004D741E">
        <w:t xml:space="preserve">The sum of the digits in </w:t>
      </w:r>
      <m:oMath>
        <m:r>
          <w:rPr>
            <w:rFonts w:ascii="Cambria Math" w:hAnsi="Cambria Math"/>
          </w:rPr>
          <m:t>a</m:t>
        </m:r>
      </m:oMath>
      <w:r w:rsidRPr="004D741E">
        <w:t xml:space="preserve"> is equal to </w:t>
      </w:r>
      <m:oMath>
        <m:r>
          <w:rPr>
            <w:rFonts w:ascii="Cambria Math" w:hAnsi="Cambria Math"/>
          </w:rPr>
          <m:t>1+7+9+6+5+2=30</m:t>
        </m:r>
      </m:oMath>
      <w:r w:rsidRPr="004D741E">
        <w:t xml:space="preserve">, which is divisible by </w:t>
      </w:r>
      <m:oMath>
        <m:r>
          <w:rPr>
            <w:rFonts w:ascii="Cambria Math" w:hAnsi="Cambria Math"/>
          </w:rPr>
          <m:t>3</m:t>
        </m:r>
      </m:oMath>
      <w:r w:rsidRPr="004D741E">
        <w:t xml:space="preserve">. Hence </w:t>
      </w:r>
      <m:oMath>
        <m:r>
          <w:rPr>
            <w:rFonts w:ascii="Cambria Math" w:hAnsi="Cambria Math"/>
          </w:rPr>
          <m:t>a</m:t>
        </m:r>
      </m:oMath>
      <w:r w:rsidRPr="004D741E">
        <w:t xml:space="preserve"> is divisible by </w:t>
      </w:r>
      <m:oMath>
        <m:r>
          <w:rPr>
            <w:rFonts w:ascii="Cambria Math" w:hAnsi="Cambria Math"/>
          </w:rPr>
          <m:t>3</m:t>
        </m:r>
      </m:oMath>
      <w:r w:rsidRPr="004D741E">
        <w:t>.</w:t>
      </w:r>
    </w:p>
    <w:p w:rsidR="00EE38C5" w:rsidRPr="004D741E" w:rsidRDefault="00EE38C5" w:rsidP="00A829C4">
      <w:pPr>
        <w:pStyle w:val="ListParagraph"/>
        <w:numPr>
          <w:ilvl w:val="2"/>
          <w:numId w:val="5"/>
        </w:numPr>
      </w:pPr>
      <w:r>
        <w:t>a is divisible by 2 and 3 and is, therefore, divisible by 6</w:t>
      </w:r>
      <w:r w:rsidR="005735B8">
        <w:t>.</w:t>
      </w:r>
    </w:p>
    <w:p w:rsidR="00FD10D7" w:rsidRPr="004D741E" w:rsidRDefault="00FD10D7" w:rsidP="00A829C4">
      <w:pPr>
        <w:pStyle w:val="ListParagraph"/>
        <w:numPr>
          <w:ilvl w:val="2"/>
          <w:numId w:val="5"/>
        </w:numPr>
      </w:pPr>
      <w:r w:rsidRPr="004D741E">
        <w:t xml:space="preserve">The sum of the digits in </w:t>
      </w:r>
      <m:oMath>
        <m:r>
          <w:rPr>
            <w:rFonts w:ascii="Cambria Math" w:hAnsi="Cambria Math"/>
          </w:rPr>
          <m:t>a</m:t>
        </m:r>
      </m:oMath>
      <w:r w:rsidRPr="004D741E">
        <w:t xml:space="preserve"> is equal to </w:t>
      </w:r>
      <m:oMath>
        <m:r>
          <w:rPr>
            <w:rFonts w:ascii="Cambria Math" w:hAnsi="Cambria Math"/>
          </w:rPr>
          <m:t>1+7+9+6+5+2=30</m:t>
        </m:r>
      </m:oMath>
      <w:r w:rsidRPr="004D741E">
        <w:t xml:space="preserve">, which is not divisible by </w:t>
      </w:r>
      <m:oMath>
        <m:r>
          <w:rPr>
            <w:rFonts w:ascii="Cambria Math" w:hAnsi="Cambria Math"/>
          </w:rPr>
          <m:t>9</m:t>
        </m:r>
      </m:oMath>
      <w:r w:rsidRPr="004D741E">
        <w:t xml:space="preserve">. Hence </w:t>
      </w:r>
      <m:oMath>
        <m:r>
          <w:rPr>
            <w:rFonts w:ascii="Cambria Math" w:hAnsi="Cambria Math"/>
          </w:rPr>
          <m:t>a</m:t>
        </m:r>
      </m:oMath>
      <w:r w:rsidRPr="004D741E">
        <w:t xml:space="preserve"> is not divisible by </w:t>
      </w:r>
      <m:oMath>
        <m:r>
          <w:rPr>
            <w:rFonts w:ascii="Cambria Math" w:hAnsi="Cambria Math"/>
          </w:rPr>
          <m:t>9</m:t>
        </m:r>
      </m:oMath>
      <w:r w:rsidRPr="004D741E">
        <w:t>.</w:t>
      </w:r>
    </w:p>
    <w:p w:rsidR="00116749" w:rsidRPr="004D741E" w:rsidRDefault="00116749" w:rsidP="00A829C4">
      <w:pPr>
        <w:pStyle w:val="ListParagraph"/>
        <w:numPr>
          <w:ilvl w:val="2"/>
          <w:numId w:val="5"/>
        </w:numPr>
      </w:pPr>
      <w:r w:rsidRPr="004D741E">
        <w:t xml:space="preserve">The alternating sum of the digits in </w:t>
      </w:r>
      <m:oMath>
        <m:r>
          <w:rPr>
            <w:rFonts w:ascii="Cambria Math" w:hAnsi="Cambria Math"/>
          </w:rPr>
          <m:t>a</m:t>
        </m:r>
      </m:oMath>
      <w:r w:rsidRPr="004D741E">
        <w:t xml:space="preserve"> is equal to </w:t>
      </w:r>
      <m:oMath>
        <m:r>
          <w:rPr>
            <w:rFonts w:ascii="Cambria Math" w:hAnsi="Cambria Math"/>
          </w:rPr>
          <m:t>2-5+6-9+7-1=0</m:t>
        </m:r>
      </m:oMath>
      <w:r w:rsidRPr="004D741E">
        <w:t xml:space="preserve">, which is divisible by </w:t>
      </w:r>
      <m:oMath>
        <m:r>
          <w:rPr>
            <w:rFonts w:ascii="Cambria Math" w:hAnsi="Cambria Math"/>
          </w:rPr>
          <m:t>11</m:t>
        </m:r>
      </m:oMath>
      <w:r w:rsidRPr="004D741E">
        <w:t xml:space="preserve">. Hence </w:t>
      </w:r>
      <m:oMath>
        <m:r>
          <w:rPr>
            <w:rFonts w:ascii="Cambria Math" w:hAnsi="Cambria Math"/>
          </w:rPr>
          <m:t>a</m:t>
        </m:r>
      </m:oMath>
      <w:r w:rsidRPr="004D741E">
        <w:t xml:space="preserve"> is divisible by </w:t>
      </w:r>
      <m:oMath>
        <m:r>
          <w:rPr>
            <w:rFonts w:ascii="Cambria Math" w:hAnsi="Cambria Math"/>
          </w:rPr>
          <m:t>11</m:t>
        </m:r>
      </m:oMath>
      <w:r w:rsidRPr="004D741E">
        <w:t>.</w:t>
      </w:r>
    </w:p>
    <w:p w:rsidR="002E161E" w:rsidRDefault="00116749" w:rsidP="002E161E">
      <w:pPr>
        <w:ind w:firstLine="720"/>
        <w:rPr>
          <w:rFonts w:eastAsia="Times New Roman"/>
        </w:rPr>
      </w:pPr>
      <w:r w:rsidRPr="004D741E">
        <w:t xml:space="preserve">Therefore, </w:t>
      </w:r>
      <m:oMath>
        <m:r>
          <w:rPr>
            <w:rFonts w:ascii="Cambria Math" w:hAnsi="Cambria Math"/>
          </w:rPr>
          <m:t>a</m:t>
        </m:r>
      </m:oMath>
      <w:r w:rsidRPr="004D741E">
        <w:t xml:space="preserve"> is divisible by </w:t>
      </w:r>
      <m:oMath>
        <m:r>
          <w:rPr>
            <w:rFonts w:ascii="Cambria Math" w:hAnsi="Cambria Math"/>
          </w:rPr>
          <m:t>2, 3, 4, 6, and 11</m:t>
        </m:r>
      </m:oMath>
    </w:p>
    <w:p w:rsidR="00DE6515" w:rsidRPr="004D741E" w:rsidRDefault="00DE6515" w:rsidP="00E773D6">
      <w:pPr>
        <w:pStyle w:val="Heading3"/>
        <w:rPr>
          <w:rFonts w:eastAsia="Times New Roman"/>
        </w:rPr>
      </w:pPr>
      <w:r w:rsidRPr="004D741E">
        <w:rPr>
          <w:rFonts w:eastAsia="Times New Roman"/>
        </w:rPr>
        <w:t>3.4 Modular Arithmetic</w:t>
      </w:r>
    </w:p>
    <w:p w:rsidR="00E1782B" w:rsidRPr="004D741E" w:rsidRDefault="006C7950" w:rsidP="00A829C4">
      <w:pPr>
        <w:pStyle w:val="ListParagraph"/>
        <w:numPr>
          <w:ilvl w:val="0"/>
          <w:numId w:val="8"/>
        </w:numPr>
        <w:rPr>
          <w:b/>
        </w:rPr>
      </w:pPr>
      <w:r w:rsidRPr="004D741E">
        <w:rPr>
          <w:b/>
        </w:rPr>
        <w:t>Definitions</w:t>
      </w:r>
    </w:p>
    <w:p w:rsidR="00E1782B" w:rsidRPr="004D741E" w:rsidRDefault="004F7403" w:rsidP="00A829C4">
      <w:pPr>
        <w:pStyle w:val="ListParagraph"/>
        <w:numPr>
          <w:ilvl w:val="1"/>
          <w:numId w:val="8"/>
        </w:numPr>
      </w:pPr>
      <w:r w:rsidRPr="004D741E">
        <w:t xml:space="preserve">The </w:t>
      </w:r>
      <w:r w:rsidRPr="004D741E">
        <w:rPr>
          <w:u w:val="single"/>
        </w:rPr>
        <w:t>congruence class modulo m</w:t>
      </w:r>
      <w:r w:rsidRPr="004D741E">
        <w:t xml:space="preserve"> of the integer a is the set integers </w:t>
      </w:r>
      <w:r w:rsidR="00E1782B" w:rsidRPr="004D741E">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x∈Z|x≡a (mod m)</m:t>
            </m:r>
          </m:e>
        </m:d>
        <m:r>
          <w:rPr>
            <w:rFonts w:ascii="Cambria Math" w:hAnsi="Cambria Math"/>
          </w:rPr>
          <m:t>.</m:t>
        </m:r>
      </m:oMath>
    </w:p>
    <w:p w:rsidR="00E1782B" w:rsidRPr="004D741E" w:rsidRDefault="004F7403" w:rsidP="00A829C4">
      <w:pPr>
        <w:pStyle w:val="ListParagraph"/>
        <w:numPr>
          <w:ilvl w:val="1"/>
          <w:numId w:val="8"/>
        </w:numPr>
      </w:pPr>
      <w:r w:rsidRPr="004D741E">
        <w:t xml:space="preserve">The set of congruence classes of integers, under the congruence relation modulo m is called the set of </w:t>
      </w:r>
      <w:r w:rsidRPr="004D741E">
        <w:rPr>
          <w:u w:val="single"/>
        </w:rPr>
        <w:t>integers modulo m</w:t>
      </w:r>
      <w:r w:rsidRPr="004D741E">
        <w:t xml:space="preserve"> and is denoted by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m</m:t>
            </m:r>
          </m:sub>
        </m:sSub>
      </m:oMath>
    </w:p>
    <w:p w:rsidR="004F7403" w:rsidRPr="004D741E" w:rsidRDefault="004F7403" w:rsidP="00A829C4">
      <w:pPr>
        <w:pStyle w:val="ListParagraph"/>
        <w:numPr>
          <w:ilvl w:val="1"/>
          <w:numId w:val="8"/>
        </w:numPr>
      </w:pPr>
      <w:r w:rsidRPr="004D741E">
        <w:rPr>
          <w:u w:val="single"/>
        </w:rPr>
        <w:t>Modular arithmetic</w:t>
      </w:r>
      <w:r w:rsidR="00E1782B" w:rsidRPr="004D741E">
        <w:t xml:space="preserve"> is </w:t>
      </w:r>
      <w:r w:rsidR="000851B9">
        <w:t xml:space="preserve">given by </w:t>
      </w:r>
      <w:r w:rsidR="00E1782B" w:rsidRPr="004D741E">
        <w:t>a</w:t>
      </w:r>
      <w:r w:rsidRPr="004D741E">
        <w:t>ddition and multiplication</w:t>
      </w:r>
      <w:r w:rsidR="000851B9">
        <w:t>, and</w:t>
      </w:r>
      <w:r w:rsidRPr="004D741E">
        <w:t xml:space="preserve"> are well defined in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m</m:t>
            </m:r>
          </m:sub>
        </m:sSub>
      </m:oMath>
    </w:p>
    <w:p w:rsidR="00E1782B" w:rsidRPr="004D741E" w:rsidRDefault="004F7403" w:rsidP="00A829C4">
      <w:pPr>
        <w:pStyle w:val="ListParagraph"/>
        <w:numPr>
          <w:ilvl w:val="0"/>
          <w:numId w:val="8"/>
        </w:numPr>
        <w:rPr>
          <w:b/>
        </w:rPr>
      </w:pPr>
      <w:r w:rsidRPr="004D741E">
        <w:rPr>
          <w:b/>
        </w:rPr>
        <w:t>Fermat’s Little Theorem 3.42</w:t>
      </w:r>
    </w:p>
    <w:p w:rsidR="00E1782B" w:rsidRPr="004D741E" w:rsidRDefault="004F7403" w:rsidP="00A829C4">
      <w:pPr>
        <w:pStyle w:val="ListParagraph"/>
        <w:numPr>
          <w:ilvl w:val="1"/>
          <w:numId w:val="8"/>
        </w:numPr>
        <w:rPr>
          <w:b/>
        </w:rPr>
      </w:pPr>
      <w:r w:rsidRPr="004D741E">
        <w:t xml:space="preserve">If p is a prime number that doesn’t divide the integer a, then </w:t>
      </w:r>
      <m:oMath>
        <m:sSup>
          <m:sSupPr>
            <m:ctrlPr>
              <w:rPr>
                <w:rFonts w:ascii="Cambria Math" w:hAnsi="Cambria Math"/>
                <w:i/>
              </w:rPr>
            </m:ctrlPr>
          </m:sSupPr>
          <m:e>
            <m:r>
              <w:rPr>
                <w:rFonts w:ascii="Cambria Math" w:hAnsi="Cambria Math"/>
              </w:rPr>
              <m:t>a</m:t>
            </m:r>
          </m:e>
          <m:sup>
            <m:r>
              <w:rPr>
                <w:rFonts w:ascii="Cambria Math" w:hAnsi="Cambria Math"/>
                <w:vertAlign w:val="superscript"/>
              </w:rPr>
              <m:t>p-1</m:t>
            </m:r>
          </m:sup>
        </m:sSup>
        <m:r>
          <w:rPr>
            <w:rFonts w:ascii="Cambria Math" w:hAnsi="Cambria Math"/>
            <w:vertAlign w:val="superscript"/>
          </w:rPr>
          <m:t xml:space="preserve"> ≡1 </m:t>
        </m:r>
        <m:r>
          <w:rPr>
            <w:rFonts w:ascii="Cambria Math" w:hAnsi="Cambria Math"/>
          </w:rPr>
          <m:t>(mod p).</m:t>
        </m:r>
      </m:oMath>
    </w:p>
    <w:p w:rsidR="00E1782B" w:rsidRPr="004D741E" w:rsidRDefault="004F7403" w:rsidP="00A829C4">
      <w:pPr>
        <w:pStyle w:val="ListParagraph"/>
        <w:numPr>
          <w:ilvl w:val="0"/>
          <w:numId w:val="8"/>
        </w:numPr>
        <w:rPr>
          <w:b/>
        </w:rPr>
      </w:pPr>
      <w:r w:rsidRPr="004D741E">
        <w:rPr>
          <w:b/>
        </w:rPr>
        <w:t>Corollary 3.43</w:t>
      </w:r>
    </w:p>
    <w:p w:rsidR="006C7950" w:rsidRPr="004D741E" w:rsidRDefault="004F7403" w:rsidP="00A829C4">
      <w:pPr>
        <w:pStyle w:val="ListParagraph"/>
        <w:numPr>
          <w:ilvl w:val="1"/>
          <w:numId w:val="8"/>
        </w:numPr>
        <w:rPr>
          <w:b/>
        </w:rPr>
      </w:pPr>
      <w:r w:rsidRPr="004D741E">
        <w:t xml:space="preserve"> For any integer a and prime p</w:t>
      </w:r>
      <w:r w:rsidR="00FE6C7D">
        <w:t>,</w:t>
      </w:r>
      <w:r w:rsidRPr="004D741E">
        <w:t xml:space="preserve"> </w:t>
      </w:r>
      <m:oMath>
        <m:sSup>
          <m:sSupPr>
            <m:ctrlPr>
              <w:rPr>
                <w:rFonts w:ascii="Cambria Math" w:hAnsi="Cambria Math"/>
                <w:i/>
              </w:rPr>
            </m:ctrlPr>
          </m:sSupPr>
          <m:e>
            <m:r>
              <w:rPr>
                <w:rFonts w:ascii="Cambria Math" w:hAnsi="Cambria Math"/>
              </w:rPr>
              <m:t>a</m:t>
            </m:r>
          </m:e>
          <m:sup>
            <m:r>
              <w:rPr>
                <w:rFonts w:ascii="Cambria Math" w:hAnsi="Cambria Math"/>
                <w:vertAlign w:val="superscript"/>
              </w:rPr>
              <m:t>p</m:t>
            </m:r>
          </m:sup>
        </m:sSup>
        <m:r>
          <w:rPr>
            <w:rFonts w:ascii="Cambria Math" w:hAnsi="Cambria Math"/>
            <w:vertAlign w:val="superscript"/>
          </w:rPr>
          <m:t xml:space="preserve"> ≡a </m:t>
        </m:r>
        <m:r>
          <w:rPr>
            <w:rFonts w:ascii="Cambria Math" w:hAnsi="Cambria Math"/>
          </w:rPr>
          <m:t>(mod p).</m:t>
        </m:r>
      </m:oMath>
    </w:p>
    <w:p w:rsidR="00581F30" w:rsidRPr="004D741E" w:rsidRDefault="00581F30" w:rsidP="00A829C4">
      <w:pPr>
        <w:pStyle w:val="ListParagraph"/>
        <w:numPr>
          <w:ilvl w:val="0"/>
          <w:numId w:val="8"/>
        </w:numPr>
        <w:rPr>
          <w:b/>
        </w:rPr>
      </w:pPr>
      <w:r w:rsidRPr="004D741E">
        <w:rPr>
          <w:b/>
        </w:rPr>
        <w:t>Example</w:t>
      </w:r>
    </w:p>
    <w:p w:rsidR="00A71EA4" w:rsidRPr="004D741E" w:rsidRDefault="00A71EA4" w:rsidP="00A829C4">
      <w:pPr>
        <w:pStyle w:val="ListParagraph"/>
        <w:numPr>
          <w:ilvl w:val="1"/>
          <w:numId w:val="5"/>
        </w:numPr>
      </w:pPr>
      <w:r w:rsidRPr="004D741E">
        <w:t xml:space="preserve">What is the remainder when </w:t>
      </w:r>
      <m:oMath>
        <m:sSup>
          <m:sSupPr>
            <m:ctrlPr>
              <w:rPr>
                <w:rFonts w:ascii="Cambria Math" w:hAnsi="Cambria Math"/>
                <w:i/>
              </w:rPr>
            </m:ctrlPr>
          </m:sSupPr>
          <m:e>
            <m:r>
              <w:rPr>
                <w:rFonts w:ascii="Cambria Math" w:hAnsi="Cambria Math"/>
              </w:rPr>
              <m:t>10</m:t>
            </m:r>
          </m:e>
          <m:sup>
            <m:r>
              <w:rPr>
                <w:rFonts w:ascii="Cambria Math" w:hAnsi="Cambria Math"/>
              </w:rPr>
              <m:t>45</m:t>
            </m:r>
          </m:sup>
        </m:sSup>
      </m:oMath>
      <w:r w:rsidRPr="004D741E">
        <w:t xml:space="preserve"> is divided by 7</w:t>
      </w:r>
      <w:ins w:id="14" w:author="Aaron" w:date="2010-12-09T19:38:00Z">
        <w:r w:rsidR="00674D01">
          <w:t>?</w:t>
        </w:r>
      </w:ins>
    </w:p>
    <w:p w:rsidR="00581F30" w:rsidRPr="004D741E" w:rsidRDefault="00A71EA4" w:rsidP="00A829C4">
      <w:pPr>
        <w:pStyle w:val="ListParagraph"/>
        <w:numPr>
          <w:ilvl w:val="1"/>
          <w:numId w:val="8"/>
        </w:numPr>
      </w:pPr>
      <w:r w:rsidRPr="004D741E">
        <w:t xml:space="preserve">Rephrased: Solve for </w:t>
      </w:r>
      <m:oMath>
        <m:r>
          <w:rPr>
            <w:rFonts w:ascii="Cambria Math" w:hAnsi="Cambria Math"/>
          </w:rPr>
          <m:t>b</m:t>
        </m:r>
      </m:oMath>
      <w:r w:rsidRPr="004D741E">
        <w:t xml:space="preserve"> in the congruency </w:t>
      </w:r>
      <m:oMath>
        <m:sSup>
          <m:sSupPr>
            <m:ctrlPr>
              <w:rPr>
                <w:rFonts w:ascii="Cambria Math" w:hAnsi="Cambria Math"/>
                <w:i/>
              </w:rPr>
            </m:ctrlPr>
          </m:sSupPr>
          <m:e>
            <m:r>
              <w:rPr>
                <w:rFonts w:ascii="Cambria Math" w:hAnsi="Cambria Math"/>
              </w:rPr>
              <m:t>10</m:t>
            </m:r>
          </m:e>
          <m:sup>
            <m:r>
              <w:rPr>
                <w:rFonts w:ascii="Cambria Math" w:hAnsi="Cambria Math"/>
              </w:rPr>
              <m:t>45</m:t>
            </m:r>
          </m:sup>
        </m:sSup>
        <m:r>
          <w:rPr>
            <w:rFonts w:ascii="Cambria Math" w:hAnsi="Cambria Math"/>
          </w:rPr>
          <m:t>≡b(mod 7)</m:t>
        </m:r>
      </m:oMath>
      <w:r w:rsidR="00581F30" w:rsidRPr="004D741E">
        <w:t xml:space="preserve">, where </w:t>
      </w:r>
      <m:oMath>
        <m:r>
          <w:rPr>
            <w:rFonts w:ascii="Cambria Math" w:hAnsi="Cambria Math"/>
          </w:rPr>
          <m:t>0≤b&lt;7</m:t>
        </m:r>
      </m:oMath>
      <w:r w:rsidR="00AF2228">
        <w:t xml:space="preserve">. Use Fermat’s Little Theorem since </w:t>
      </w:r>
      <m:oMath>
        <m:r>
          <w:rPr>
            <w:rFonts w:ascii="Cambria Math" w:hAnsi="Cambria Math"/>
          </w:rPr>
          <m:t>7∤10</m:t>
        </m:r>
      </m:oMath>
      <w:r w:rsidR="00AF2228">
        <w:t>.</w:t>
      </w:r>
    </w:p>
    <w:p w:rsidR="00581F30" w:rsidRPr="00677F77" w:rsidRDefault="00581F30" w:rsidP="00A829C4">
      <w:pPr>
        <w:pStyle w:val="ListParagraph"/>
        <w:numPr>
          <w:ilvl w:val="1"/>
          <w:numId w:val="8"/>
        </w:numPr>
        <w:rPr>
          <w:lang w:val="fr-CA"/>
        </w:rPr>
      </w:pPr>
      <w:r w:rsidRPr="00677F77">
        <w:rPr>
          <w:lang w:val="fr-CA"/>
        </w:rPr>
        <w:t xml:space="preserve">Solution: </w:t>
      </w:r>
      <m:oMath>
        <m:sSup>
          <m:sSupPr>
            <m:ctrlPr>
              <w:rPr>
                <w:rFonts w:ascii="Cambria Math" w:hAnsi="Cambria Math"/>
                <w:i/>
              </w:rPr>
            </m:ctrlPr>
          </m:sSupPr>
          <m:e>
            <m:r>
              <w:rPr>
                <w:rFonts w:ascii="Cambria Math" w:hAnsi="Cambria Math"/>
                <w:lang w:val="fr-CA"/>
              </w:rPr>
              <m:t>10</m:t>
            </m:r>
          </m:e>
          <m:sup>
            <m:r>
              <w:rPr>
                <w:rFonts w:ascii="Cambria Math" w:hAnsi="Cambria Math"/>
                <w:lang w:val="fr-CA"/>
              </w:rPr>
              <m:t>45</m:t>
            </m:r>
          </m:sup>
        </m:sSup>
        <m:r>
          <w:rPr>
            <w:rFonts w:ascii="Cambria Math" w:hAnsi="Cambria Math"/>
            <w:lang w:val="fr-CA"/>
          </w:rPr>
          <m:t>=</m:t>
        </m:r>
        <m:sSup>
          <m:sSupPr>
            <m:ctrlPr>
              <w:rPr>
                <w:rFonts w:ascii="Cambria Math" w:hAnsi="Cambria Math"/>
                <w:i/>
              </w:rPr>
            </m:ctrlPr>
          </m:sSupPr>
          <m:e>
            <m:r>
              <w:rPr>
                <w:rFonts w:ascii="Cambria Math" w:hAnsi="Cambria Math"/>
                <w:lang w:val="fr-CA"/>
              </w:rPr>
              <m:t>(</m:t>
            </m:r>
            <m:sSup>
              <m:sSupPr>
                <m:ctrlPr>
                  <w:rPr>
                    <w:rFonts w:ascii="Cambria Math" w:hAnsi="Cambria Math"/>
                    <w:i/>
                  </w:rPr>
                </m:ctrlPr>
              </m:sSupPr>
              <m:e>
                <m:r>
                  <w:rPr>
                    <w:rFonts w:ascii="Cambria Math" w:hAnsi="Cambria Math"/>
                    <w:lang w:val="fr-CA"/>
                  </w:rPr>
                  <m:t>10</m:t>
                </m:r>
              </m:e>
              <m:sup>
                <m:r>
                  <w:rPr>
                    <w:rFonts w:ascii="Cambria Math" w:hAnsi="Cambria Math"/>
                    <w:lang w:val="fr-CA"/>
                  </w:rPr>
                  <m:t>6</m:t>
                </m:r>
              </m:sup>
            </m:sSup>
            <m:r>
              <w:rPr>
                <w:rFonts w:ascii="Cambria Math" w:hAnsi="Cambria Math"/>
                <w:lang w:val="fr-CA"/>
              </w:rPr>
              <m:t>)</m:t>
            </m:r>
          </m:e>
          <m:sup>
            <m:r>
              <w:rPr>
                <w:rFonts w:ascii="Cambria Math" w:hAnsi="Cambria Math"/>
                <w:lang w:val="fr-CA"/>
              </w:rPr>
              <m:t>7</m:t>
            </m:r>
          </m:sup>
        </m:sSup>
        <m:r>
          <w:rPr>
            <w:rFonts w:ascii="Cambria Math" w:hAnsi="Cambria Math"/>
            <w:lang w:val="fr-CA"/>
          </w:rPr>
          <m:t>∙</m:t>
        </m:r>
        <m:sSup>
          <m:sSupPr>
            <m:ctrlPr>
              <w:rPr>
                <w:rFonts w:ascii="Cambria Math" w:hAnsi="Cambria Math"/>
                <w:i/>
              </w:rPr>
            </m:ctrlPr>
          </m:sSupPr>
          <m:e>
            <m:r>
              <w:rPr>
                <w:rFonts w:ascii="Cambria Math" w:hAnsi="Cambria Math"/>
                <w:lang w:val="fr-CA"/>
              </w:rPr>
              <m:t>10</m:t>
            </m:r>
          </m:e>
          <m:sup>
            <m:r>
              <w:rPr>
                <w:rFonts w:ascii="Cambria Math" w:hAnsi="Cambria Math"/>
                <w:lang w:val="fr-CA"/>
              </w:rPr>
              <m:t>3</m:t>
            </m:r>
          </m:sup>
        </m:sSup>
        <m:r>
          <w:rPr>
            <w:rFonts w:ascii="Cambria Math" w:hAnsi="Cambria Math"/>
            <w:lang w:val="fr-CA"/>
          </w:rPr>
          <m:t>≡</m:t>
        </m:r>
        <m:sSup>
          <m:sSupPr>
            <m:ctrlPr>
              <w:rPr>
                <w:rFonts w:ascii="Cambria Math" w:hAnsi="Cambria Math"/>
                <w:i/>
              </w:rPr>
            </m:ctrlPr>
          </m:sSupPr>
          <m:e>
            <m:r>
              <w:rPr>
                <w:rFonts w:ascii="Cambria Math" w:hAnsi="Cambria Math"/>
                <w:lang w:val="fr-CA"/>
              </w:rPr>
              <m:t>(1)</m:t>
            </m:r>
          </m:e>
          <m:sup>
            <m:r>
              <w:rPr>
                <w:rFonts w:ascii="Cambria Math" w:hAnsi="Cambria Math"/>
                <w:lang w:val="fr-CA"/>
              </w:rPr>
              <m:t>7</m:t>
            </m:r>
          </m:sup>
        </m:sSup>
        <m:r>
          <w:rPr>
            <w:rFonts w:ascii="Cambria Math" w:hAnsi="Cambria Math"/>
            <w:lang w:val="fr-CA"/>
          </w:rPr>
          <m:t>∙</m:t>
        </m:r>
        <m:sSup>
          <m:sSupPr>
            <m:ctrlPr>
              <w:rPr>
                <w:rFonts w:ascii="Cambria Math" w:hAnsi="Cambria Math"/>
                <w:i/>
              </w:rPr>
            </m:ctrlPr>
          </m:sSupPr>
          <m:e>
            <m:r>
              <w:rPr>
                <w:rFonts w:ascii="Cambria Math" w:hAnsi="Cambria Math"/>
                <w:lang w:val="fr-CA"/>
              </w:rPr>
              <m:t>10</m:t>
            </m:r>
          </m:e>
          <m:sup>
            <m:r>
              <w:rPr>
                <w:rFonts w:ascii="Cambria Math" w:hAnsi="Cambria Math"/>
                <w:lang w:val="fr-CA"/>
              </w:rPr>
              <m:t>3</m:t>
            </m:r>
          </m:sup>
        </m:sSup>
        <m:d>
          <m:dPr>
            <m:ctrlPr>
              <w:rPr>
                <w:rFonts w:ascii="Cambria Math" w:hAnsi="Cambria Math"/>
                <w:i/>
              </w:rPr>
            </m:ctrlPr>
          </m:dPr>
          <m:e>
            <m:r>
              <w:rPr>
                <w:rFonts w:ascii="Cambria Math" w:hAnsi="Cambria Math"/>
              </w:rPr>
              <m:t>mod</m:t>
            </m:r>
            <m:r>
              <w:rPr>
                <w:rFonts w:ascii="Cambria Math" w:hAnsi="Cambria Math"/>
                <w:lang w:val="fr-CA"/>
              </w:rPr>
              <m:t xml:space="preserve"> 7</m:t>
            </m:r>
          </m:e>
        </m:d>
        <m:r>
          <w:rPr>
            <w:rFonts w:ascii="Cambria Math" w:hAnsi="Cambria Math"/>
            <w:lang w:val="fr-CA"/>
          </w:rPr>
          <m:t>≡</m:t>
        </m:r>
        <m:sSup>
          <m:sSupPr>
            <m:ctrlPr>
              <w:rPr>
                <w:rFonts w:ascii="Cambria Math" w:hAnsi="Cambria Math"/>
                <w:i/>
              </w:rPr>
            </m:ctrlPr>
          </m:sSupPr>
          <m:e>
            <m:r>
              <w:rPr>
                <w:rFonts w:ascii="Cambria Math" w:hAnsi="Cambria Math"/>
                <w:lang w:val="fr-CA"/>
              </w:rPr>
              <m:t>3</m:t>
            </m:r>
          </m:e>
          <m:sup>
            <m:r>
              <w:rPr>
                <w:rFonts w:ascii="Cambria Math" w:hAnsi="Cambria Math"/>
                <w:lang w:val="fr-CA"/>
              </w:rPr>
              <m:t>3</m:t>
            </m:r>
          </m:sup>
        </m:sSup>
        <m:d>
          <m:dPr>
            <m:ctrlPr>
              <w:rPr>
                <w:rFonts w:ascii="Cambria Math" w:hAnsi="Cambria Math"/>
                <w:i/>
              </w:rPr>
            </m:ctrlPr>
          </m:dPr>
          <m:e>
            <m:r>
              <w:rPr>
                <w:rFonts w:ascii="Cambria Math" w:hAnsi="Cambria Math"/>
              </w:rPr>
              <m:t>mod</m:t>
            </m:r>
            <m:r>
              <w:rPr>
                <w:rFonts w:ascii="Cambria Math" w:hAnsi="Cambria Math"/>
                <w:lang w:val="fr-CA"/>
              </w:rPr>
              <m:t xml:space="preserve"> 7</m:t>
            </m:r>
          </m:e>
        </m:d>
        <m:r>
          <w:rPr>
            <w:rFonts w:ascii="Cambria Math" w:hAnsi="Cambria Math"/>
            <w:lang w:val="fr-CA"/>
          </w:rPr>
          <m:t>≡-1(</m:t>
        </m:r>
        <m:r>
          <w:rPr>
            <w:rFonts w:ascii="Cambria Math" w:hAnsi="Cambria Math"/>
          </w:rPr>
          <m:t>mod</m:t>
        </m:r>
        <m:r>
          <w:rPr>
            <w:rFonts w:ascii="Cambria Math" w:hAnsi="Cambria Math"/>
            <w:lang w:val="fr-CA"/>
          </w:rPr>
          <m:t xml:space="preserve"> 7)≡6(</m:t>
        </m:r>
        <m:r>
          <w:rPr>
            <w:rFonts w:ascii="Cambria Math" w:hAnsi="Cambria Math"/>
          </w:rPr>
          <m:t>mod</m:t>
        </m:r>
        <m:r>
          <w:rPr>
            <w:rFonts w:ascii="Cambria Math" w:hAnsi="Cambria Math"/>
            <w:lang w:val="fr-CA"/>
          </w:rPr>
          <m:t xml:space="preserve"> 7)</m:t>
        </m:r>
      </m:oMath>
    </w:p>
    <w:p w:rsidR="004D741E" w:rsidRPr="004D741E" w:rsidRDefault="004D741E" w:rsidP="00A829C4">
      <w:pPr>
        <w:pStyle w:val="ListParagraph"/>
        <w:numPr>
          <w:ilvl w:val="0"/>
          <w:numId w:val="8"/>
        </w:numPr>
      </w:pPr>
      <w:r w:rsidRPr="004D741E">
        <w:rPr>
          <w:b/>
        </w:rPr>
        <w:t>Example</w:t>
      </w:r>
    </w:p>
    <w:p w:rsidR="004D741E" w:rsidRPr="004D741E" w:rsidRDefault="004D741E" w:rsidP="00A829C4">
      <w:pPr>
        <w:pStyle w:val="ListParagraph"/>
        <w:numPr>
          <w:ilvl w:val="1"/>
          <w:numId w:val="8"/>
        </w:numPr>
      </w:pPr>
      <w:r>
        <w:t xml:space="preserve">Prove that </w:t>
      </w:r>
      <m:oMath>
        <m:r>
          <w:rPr>
            <w:rFonts w:ascii="Cambria Math" w:hAnsi="Cambria Math"/>
          </w:rPr>
          <m:t>21|(</m:t>
        </m:r>
        <m:sSup>
          <m:sSupPr>
            <m:ctrlPr>
              <w:rPr>
                <w:rFonts w:ascii="Cambria Math" w:hAnsi="Cambria Math"/>
                <w:i/>
              </w:rPr>
            </m:ctrlPr>
          </m:sSupPr>
          <m:e>
            <m:r>
              <w:rPr>
                <w:rFonts w:ascii="Cambria Math" w:hAnsi="Cambria Math"/>
              </w:rPr>
              <m:t>3n</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7n</m:t>
            </m:r>
          </m:e>
          <m:sup>
            <m:r>
              <w:rPr>
                <w:rFonts w:ascii="Cambria Math" w:hAnsi="Cambria Math"/>
              </w:rPr>
              <m:t>3</m:t>
            </m:r>
          </m:sup>
        </m:sSup>
        <m:r>
          <w:rPr>
            <w:rFonts w:ascii="Cambria Math" w:hAnsi="Cambria Math"/>
          </w:rPr>
          <m:t>+11n)</m:t>
        </m:r>
      </m:oMath>
      <w:r>
        <w:t xml:space="preserve"> for all integers </w:t>
      </w:r>
      <m:oMath>
        <m:r>
          <w:rPr>
            <w:rFonts w:ascii="Cambria Math" w:hAnsi="Cambria Math"/>
          </w:rPr>
          <m:t>n</m:t>
        </m:r>
      </m:oMath>
      <w:ins w:id="15" w:author="Aaron" w:date="2010-12-09T19:38:00Z">
        <w:r w:rsidR="00AA19A4">
          <w:t>.</w:t>
        </w:r>
      </w:ins>
    </w:p>
    <w:p w:rsidR="004D741E" w:rsidRDefault="004D741E" w:rsidP="00A829C4">
      <w:pPr>
        <w:pStyle w:val="ListParagraph"/>
        <w:numPr>
          <w:ilvl w:val="1"/>
          <w:numId w:val="8"/>
        </w:numPr>
      </w:pPr>
      <w:r>
        <w:t xml:space="preserve">Step 1: Prove that </w:t>
      </w:r>
      <m:oMath>
        <m:r>
          <w:rPr>
            <w:rFonts w:ascii="Cambria Math" w:hAnsi="Cambria Math"/>
          </w:rPr>
          <m:t>3|(</m:t>
        </m:r>
        <m:sSup>
          <m:sSupPr>
            <m:ctrlPr>
              <w:rPr>
                <w:rFonts w:ascii="Cambria Math" w:hAnsi="Cambria Math"/>
                <w:i/>
              </w:rPr>
            </m:ctrlPr>
          </m:sSupPr>
          <m:e>
            <m:r>
              <w:rPr>
                <w:rFonts w:ascii="Cambria Math" w:hAnsi="Cambria Math"/>
              </w:rPr>
              <m:t>3n</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7n</m:t>
            </m:r>
          </m:e>
          <m:sup>
            <m:r>
              <w:rPr>
                <w:rFonts w:ascii="Cambria Math" w:hAnsi="Cambria Math"/>
              </w:rPr>
              <m:t>3</m:t>
            </m:r>
          </m:sup>
        </m:sSup>
        <m:r>
          <w:rPr>
            <w:rFonts w:ascii="Cambria Math" w:hAnsi="Cambria Math"/>
          </w:rPr>
          <m:t>+11n)</m:t>
        </m:r>
      </m:oMath>
      <w:r>
        <w:t xml:space="preserve"> </w:t>
      </w:r>
    </w:p>
    <w:p w:rsidR="004D741E" w:rsidRDefault="005150FD" w:rsidP="004D741E">
      <w:pPr>
        <w:pStyle w:val="ListParagraph"/>
        <w:ind w:left="1080"/>
      </w:pPr>
      <m:oMathPara>
        <m:oMath>
          <m:sSup>
            <m:sSupPr>
              <m:ctrlPr>
                <w:rPr>
                  <w:rFonts w:ascii="Cambria Math" w:hAnsi="Cambria Math"/>
                  <w:i/>
                </w:rPr>
              </m:ctrlPr>
            </m:sSupPr>
            <m:e>
              <m:r>
                <w:rPr>
                  <w:rFonts w:ascii="Cambria Math" w:hAnsi="Cambria Math"/>
                </w:rPr>
                <m:t>3n</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7n</m:t>
              </m:r>
            </m:e>
            <m:sup>
              <m:r>
                <w:rPr>
                  <w:rFonts w:ascii="Cambria Math" w:hAnsi="Cambria Math"/>
                </w:rPr>
                <m:t>3</m:t>
              </m:r>
            </m:sup>
          </m:sSup>
          <m:r>
            <w:rPr>
              <w:rFonts w:ascii="Cambria Math" w:hAnsi="Cambria Math"/>
            </w:rPr>
            <m:t xml:space="preserve">+11n≡0+7n+11n </m:t>
          </m:r>
          <m:d>
            <m:dPr>
              <m:ctrlPr>
                <w:rPr>
                  <w:rFonts w:ascii="Cambria Math" w:hAnsi="Cambria Math"/>
                  <w:i/>
                </w:rPr>
              </m:ctrlPr>
            </m:dPr>
            <m:e>
              <m:r>
                <w:rPr>
                  <w:rFonts w:ascii="Cambria Math" w:hAnsi="Cambria Math"/>
                </w:rPr>
                <m:t>mod 3</m:t>
              </m:r>
            </m:e>
          </m:d>
          <m:r>
            <w:rPr>
              <w:rFonts w:ascii="Cambria Math" w:hAnsi="Cambria Math"/>
            </w:rPr>
            <m:t>≡18n</m:t>
          </m:r>
          <m:d>
            <m:dPr>
              <m:ctrlPr>
                <w:rPr>
                  <w:rFonts w:ascii="Cambria Math" w:hAnsi="Cambria Math"/>
                  <w:i/>
                </w:rPr>
              </m:ctrlPr>
            </m:dPr>
            <m:e>
              <m:r>
                <w:rPr>
                  <w:rFonts w:ascii="Cambria Math" w:hAnsi="Cambria Math"/>
                </w:rPr>
                <m:t>mod 3</m:t>
              </m:r>
            </m:e>
          </m:d>
          <m:r>
            <w:rPr>
              <w:rFonts w:ascii="Cambria Math" w:hAnsi="Cambria Math"/>
            </w:rPr>
            <m:t>≡0(mod 3)</m:t>
          </m:r>
        </m:oMath>
      </m:oMathPara>
    </w:p>
    <w:p w:rsidR="004D741E" w:rsidRDefault="004D741E" w:rsidP="00A829C4">
      <w:pPr>
        <w:pStyle w:val="ListParagraph"/>
        <w:numPr>
          <w:ilvl w:val="1"/>
          <w:numId w:val="8"/>
        </w:numPr>
      </w:pPr>
      <w:r>
        <w:t xml:space="preserve">Step 2: Prove that </w:t>
      </w:r>
      <m:oMath>
        <m:r>
          <w:rPr>
            <w:rFonts w:ascii="Cambria Math" w:hAnsi="Cambria Math"/>
          </w:rPr>
          <m:t>7|(</m:t>
        </m:r>
        <m:sSup>
          <m:sSupPr>
            <m:ctrlPr>
              <w:rPr>
                <w:rFonts w:ascii="Cambria Math" w:hAnsi="Cambria Math"/>
                <w:i/>
              </w:rPr>
            </m:ctrlPr>
          </m:sSupPr>
          <m:e>
            <m:r>
              <w:rPr>
                <w:rFonts w:ascii="Cambria Math" w:hAnsi="Cambria Math"/>
              </w:rPr>
              <m:t>3n</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7n</m:t>
            </m:r>
          </m:e>
          <m:sup>
            <m:r>
              <w:rPr>
                <w:rFonts w:ascii="Cambria Math" w:hAnsi="Cambria Math"/>
              </w:rPr>
              <m:t>3</m:t>
            </m:r>
          </m:sup>
        </m:sSup>
        <m:r>
          <w:rPr>
            <w:rFonts w:ascii="Cambria Math" w:hAnsi="Cambria Math"/>
          </w:rPr>
          <m:t>+11n)</m:t>
        </m:r>
      </m:oMath>
    </w:p>
    <w:p w:rsidR="004D741E" w:rsidRPr="004D741E" w:rsidRDefault="005150FD" w:rsidP="004D741E">
      <w:pPr>
        <w:pStyle w:val="ListParagraph"/>
        <w:ind w:left="1080"/>
      </w:pPr>
      <m:oMathPara>
        <m:oMath>
          <m:sSup>
            <m:sSupPr>
              <m:ctrlPr>
                <w:rPr>
                  <w:rFonts w:ascii="Cambria Math" w:hAnsi="Cambria Math"/>
                  <w:i/>
                </w:rPr>
              </m:ctrlPr>
            </m:sSupPr>
            <m:e>
              <m:r>
                <w:rPr>
                  <w:rFonts w:ascii="Cambria Math" w:hAnsi="Cambria Math"/>
                </w:rPr>
                <m:t>3n</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7n</m:t>
              </m:r>
            </m:e>
            <m:sup>
              <m:r>
                <w:rPr>
                  <w:rFonts w:ascii="Cambria Math" w:hAnsi="Cambria Math"/>
                </w:rPr>
                <m:t>3</m:t>
              </m:r>
            </m:sup>
          </m:sSup>
          <m:r>
            <w:rPr>
              <w:rFonts w:ascii="Cambria Math" w:hAnsi="Cambria Math"/>
            </w:rPr>
            <m:t xml:space="preserve">+11n≡3n+0+11n </m:t>
          </m:r>
          <m:d>
            <m:dPr>
              <m:ctrlPr>
                <w:rPr>
                  <w:rFonts w:ascii="Cambria Math" w:hAnsi="Cambria Math"/>
                  <w:i/>
                </w:rPr>
              </m:ctrlPr>
            </m:dPr>
            <m:e>
              <m:r>
                <w:rPr>
                  <w:rFonts w:ascii="Cambria Math" w:hAnsi="Cambria Math"/>
                </w:rPr>
                <m:t>mod 7</m:t>
              </m:r>
            </m:e>
          </m:d>
          <m:r>
            <w:rPr>
              <w:rFonts w:ascii="Cambria Math" w:hAnsi="Cambria Math"/>
            </w:rPr>
            <m:t xml:space="preserve">≡14n </m:t>
          </m:r>
          <m:d>
            <m:dPr>
              <m:ctrlPr>
                <w:rPr>
                  <w:rFonts w:ascii="Cambria Math" w:hAnsi="Cambria Math"/>
                  <w:i/>
                </w:rPr>
              </m:ctrlPr>
            </m:dPr>
            <m:e>
              <m:r>
                <w:rPr>
                  <w:rFonts w:ascii="Cambria Math" w:hAnsi="Cambria Math"/>
                </w:rPr>
                <m:t>mod 7</m:t>
              </m:r>
            </m:e>
          </m:d>
          <m:r>
            <w:rPr>
              <w:rFonts w:ascii="Cambria Math" w:hAnsi="Cambria Math"/>
            </w:rPr>
            <m:t>≡0 (mod 7)</m:t>
          </m:r>
        </m:oMath>
      </m:oMathPara>
    </w:p>
    <w:p w:rsidR="006C7950" w:rsidRPr="004D741E" w:rsidRDefault="006C7950" w:rsidP="006C7950">
      <w:pPr>
        <w:pStyle w:val="Heading3"/>
        <w:rPr>
          <w:rFonts w:eastAsia="Times New Roman"/>
        </w:rPr>
      </w:pPr>
      <w:r w:rsidRPr="004D741E">
        <w:rPr>
          <w:rFonts w:eastAsia="Times New Roman"/>
        </w:rPr>
        <w:t>3.5 Linear Congruences</w:t>
      </w:r>
    </w:p>
    <w:p w:rsidR="006C7950" w:rsidRPr="004D741E" w:rsidRDefault="00123C05" w:rsidP="00A829C4">
      <w:pPr>
        <w:pStyle w:val="ListParagraph"/>
        <w:numPr>
          <w:ilvl w:val="0"/>
          <w:numId w:val="8"/>
        </w:numPr>
        <w:rPr>
          <w:b/>
        </w:rPr>
      </w:pPr>
      <w:r>
        <w:rPr>
          <w:b/>
        </w:rPr>
        <w:t>Definition</w:t>
      </w:r>
    </w:p>
    <w:p w:rsidR="006C7950" w:rsidRPr="004D741E" w:rsidRDefault="004F7403" w:rsidP="00A829C4">
      <w:pPr>
        <w:pStyle w:val="ListParagraph"/>
        <w:numPr>
          <w:ilvl w:val="1"/>
          <w:numId w:val="8"/>
        </w:numPr>
        <w:rPr>
          <w:b/>
        </w:rPr>
      </w:pPr>
      <w:r w:rsidRPr="004D741E">
        <w:t xml:space="preserve">A relation of the form </w:t>
      </w:r>
      <m:oMath>
        <m:r>
          <w:rPr>
            <w:rFonts w:ascii="Cambria Math" w:hAnsi="Cambria Math"/>
          </w:rPr>
          <m:t>ax≡c (mod m)</m:t>
        </m:r>
      </m:oMath>
      <w:r w:rsidRPr="004D741E">
        <w:t xml:space="preserve"> is called a </w:t>
      </w:r>
      <w:r w:rsidRPr="004D741E">
        <w:rPr>
          <w:u w:val="single"/>
        </w:rPr>
        <w:t>linear congruence</w:t>
      </w:r>
      <w:r w:rsidRPr="004D741E">
        <w:t xml:space="preserve"> in the variable x.</w:t>
      </w:r>
    </w:p>
    <w:p w:rsidR="006C7950" w:rsidRPr="004D741E" w:rsidRDefault="004F7403" w:rsidP="00A829C4">
      <w:pPr>
        <w:pStyle w:val="ListParagraph"/>
        <w:numPr>
          <w:ilvl w:val="0"/>
          <w:numId w:val="8"/>
        </w:numPr>
        <w:rPr>
          <w:b/>
        </w:rPr>
      </w:pPr>
      <w:r w:rsidRPr="004D741E">
        <w:rPr>
          <w:b/>
        </w:rPr>
        <w:t>Linear Congruence Theorem 3.54</w:t>
      </w:r>
    </w:p>
    <w:p w:rsidR="006C7950" w:rsidRPr="004D741E" w:rsidRDefault="004F7403" w:rsidP="00A829C4">
      <w:pPr>
        <w:pStyle w:val="ListParagraph"/>
        <w:numPr>
          <w:ilvl w:val="1"/>
          <w:numId w:val="8"/>
        </w:numPr>
        <w:rPr>
          <w:b/>
        </w:rPr>
      </w:pPr>
      <w:r w:rsidRPr="004D741E">
        <w:t>The o</w:t>
      </w:r>
      <w:r w:rsidR="008C2112">
        <w:t xml:space="preserve">ne-variable linear congruence </w:t>
      </w:r>
      <m:oMath>
        <m:r>
          <w:rPr>
            <w:rFonts w:ascii="Cambria Math" w:hAnsi="Cambria Math"/>
          </w:rPr>
          <m:t>ax≡c(mod m)</m:t>
        </m:r>
      </m:oMath>
      <w:r w:rsidRPr="004D741E">
        <w:t xml:space="preserve"> has a solution if and only if </w:t>
      </w:r>
      <m:oMath>
        <m:r>
          <w:rPr>
            <w:rFonts w:ascii="Cambria Math" w:hAnsi="Cambria Math"/>
          </w:rPr>
          <m:t>gcd(a,m)|c</m:t>
        </m:r>
      </m:oMath>
      <w:r w:rsidRPr="004D741E">
        <w:t>.</w:t>
      </w:r>
    </w:p>
    <w:p w:rsidR="001372AA" w:rsidRPr="004D741E" w:rsidRDefault="004F7403" w:rsidP="00A829C4">
      <w:pPr>
        <w:pStyle w:val="ListParagraph"/>
        <w:numPr>
          <w:ilvl w:val="1"/>
          <w:numId w:val="8"/>
        </w:numPr>
        <w:rPr>
          <w:b/>
        </w:rPr>
      </w:pPr>
      <w:r w:rsidRPr="004D741E">
        <w:t>If x</w:t>
      </w:r>
      <w:r w:rsidRPr="004D741E">
        <w:rPr>
          <w:vertAlign w:val="subscript"/>
        </w:rPr>
        <w:t xml:space="preserve">o </w:t>
      </w:r>
      <m:oMath>
        <m:r>
          <w:rPr>
            <w:rFonts w:ascii="Cambria Math" w:hAnsi="Cambria Math"/>
            <w:vertAlign w:val="subscript"/>
          </w:rPr>
          <m:t>∈</m:t>
        </m:r>
      </m:oMath>
      <w:r w:rsidRPr="004D741E">
        <w:rPr>
          <w:vertAlign w:val="subscript"/>
        </w:rPr>
        <w:t xml:space="preserve"> </w:t>
      </w:r>
      <w:r w:rsidRPr="004D741E">
        <w:t xml:space="preserve">Z is one solution, then the complete solution is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(mod </m:t>
        </m:r>
        <m:f>
          <m:fPr>
            <m:ctrlPr>
              <w:rPr>
                <w:rFonts w:ascii="Cambria Math" w:hAnsi="Cambria Math"/>
                <w:i/>
              </w:rPr>
            </m:ctrlPr>
          </m:fPr>
          <m:num>
            <m:r>
              <w:rPr>
                <w:rFonts w:ascii="Cambria Math" w:hAnsi="Cambria Math"/>
              </w:rPr>
              <m:t>m</m:t>
            </m:r>
          </m:num>
          <m:den>
            <m:r>
              <w:rPr>
                <w:rFonts w:ascii="Cambria Math" w:hAnsi="Cambria Math"/>
              </w:rPr>
              <m:t>d</m:t>
            </m:r>
          </m:den>
        </m:f>
        <m:r>
          <w:rPr>
            <w:rFonts w:ascii="Cambria Math" w:hAnsi="Cambria Math"/>
          </w:rPr>
          <m:t xml:space="preserve"> ),</m:t>
        </m:r>
      </m:oMath>
      <w:r w:rsidR="00803940" w:rsidRPr="004D741E">
        <w:t xml:space="preserve"> where </w:t>
      </w:r>
      <m:oMath>
        <m:r>
          <w:rPr>
            <w:rFonts w:ascii="Cambria Math" w:hAnsi="Cambria Math"/>
          </w:rPr>
          <m:t>d=gcd(a,m)</m:t>
        </m:r>
      </m:oMath>
      <w:r w:rsidR="00803940" w:rsidRPr="004D741E">
        <w:t xml:space="preserve">.Hence there are </w:t>
      </w:r>
      <m:oMath>
        <m:r>
          <w:rPr>
            <w:rFonts w:ascii="Cambria Math" w:hAnsi="Cambria Math"/>
          </w:rPr>
          <m:t>d=gcd(a,m)</m:t>
        </m:r>
      </m:oMath>
      <w:r w:rsidR="00803940" w:rsidRPr="004D741E">
        <w:t xml:space="preserve"> noncongruent solutions modulo </w:t>
      </w:r>
      <m:oMath>
        <m:r>
          <w:rPr>
            <w:rFonts w:ascii="Cambria Math" w:hAnsi="Cambria Math"/>
          </w:rPr>
          <m:t>m</m:t>
        </m:r>
      </m:oMath>
      <w:r w:rsidR="00803940" w:rsidRPr="004D741E">
        <w:t>.</w:t>
      </w:r>
    </w:p>
    <w:p w:rsidR="00A71EA4" w:rsidRPr="004D741E" w:rsidRDefault="00A71EA4" w:rsidP="00A829C4">
      <w:pPr>
        <w:pStyle w:val="ListParagraph"/>
        <w:numPr>
          <w:ilvl w:val="0"/>
          <w:numId w:val="8"/>
        </w:numPr>
        <w:rPr>
          <w:b/>
        </w:rPr>
      </w:pPr>
      <w:r w:rsidRPr="004D741E">
        <w:rPr>
          <w:b/>
        </w:rPr>
        <w:t>Example</w:t>
      </w:r>
    </w:p>
    <w:p w:rsidR="00A71EA4" w:rsidRPr="004D741E" w:rsidRDefault="00A71EA4" w:rsidP="00A829C4">
      <w:pPr>
        <w:pStyle w:val="ListParagraph"/>
        <w:numPr>
          <w:ilvl w:val="1"/>
          <w:numId w:val="8"/>
        </w:numPr>
        <w:rPr>
          <w:b/>
        </w:rPr>
      </w:pPr>
      <w:r w:rsidRPr="004D741E">
        <w:t xml:space="preserve">Solve the congruence </w:t>
      </w:r>
      <m:oMath>
        <m:r>
          <w:rPr>
            <w:rFonts w:ascii="Cambria Math" w:hAnsi="Cambria Math"/>
          </w:rPr>
          <m:t>1426x≡597 (mod 805)</m:t>
        </m:r>
      </m:oMath>
    </w:p>
    <w:p w:rsidR="002D3658" w:rsidRPr="004D741E" w:rsidRDefault="002D3658" w:rsidP="00A829C4">
      <w:pPr>
        <w:pStyle w:val="ListParagraph"/>
        <w:numPr>
          <w:ilvl w:val="1"/>
          <w:numId w:val="8"/>
        </w:numPr>
        <w:rPr>
          <w:b/>
        </w:rPr>
      </w:pPr>
      <w:r w:rsidRPr="004D741E">
        <w:t xml:space="preserve">Equivalent Problem: Find integer solutions to the linear Diophantine equation </w:t>
      </w:r>
      <m:oMath>
        <m:r>
          <w:rPr>
            <w:rFonts w:ascii="Cambria Math" w:hAnsi="Cambria Math"/>
          </w:rPr>
          <m:t>1426x+805y=597</m:t>
        </m:r>
      </m:oMath>
    </w:p>
    <w:p w:rsidR="002D3658" w:rsidRPr="004D741E" w:rsidRDefault="002D3658" w:rsidP="00A829C4">
      <w:pPr>
        <w:pStyle w:val="ListParagraph"/>
        <w:numPr>
          <w:ilvl w:val="1"/>
          <w:numId w:val="8"/>
        </w:numPr>
        <w:rPr>
          <w:b/>
        </w:rPr>
      </w:pPr>
      <w:r w:rsidRPr="004D741E">
        <w:t>Step 1</w:t>
      </w:r>
    </w:p>
    <w:tbl>
      <w:tblPr>
        <w:tblStyle w:val="TableGrid"/>
        <w:tblW w:w="0" w:type="auto"/>
        <w:tblInd w:w="1080" w:type="dxa"/>
        <w:tblLook w:val="04A0" w:firstRow="1" w:lastRow="0" w:firstColumn="1" w:lastColumn="0" w:noHBand="0" w:noVBand="1"/>
      </w:tblPr>
      <w:tblGrid>
        <w:gridCol w:w="864"/>
        <w:gridCol w:w="864"/>
        <w:gridCol w:w="864"/>
        <w:gridCol w:w="864"/>
      </w:tblGrid>
      <w:tr w:rsidR="00A210D9" w:rsidRPr="004D741E" w:rsidTr="00A210D9">
        <w:tc>
          <w:tcPr>
            <w:tcW w:w="864" w:type="dxa"/>
          </w:tcPr>
          <w:p w:rsidR="00A210D9" w:rsidRPr="004D741E" w:rsidRDefault="00A210D9" w:rsidP="00A210D9">
            <w:pPr>
              <w:pStyle w:val="ListParagraph"/>
              <w:ind w:left="0"/>
              <w:jc w:val="center"/>
              <w:rPr>
                <w:b/>
              </w:rPr>
            </w:pPr>
            <w:r w:rsidRPr="004D741E">
              <w:rPr>
                <w:b/>
              </w:rPr>
              <w:t>x</w:t>
            </w:r>
          </w:p>
        </w:tc>
        <w:tc>
          <w:tcPr>
            <w:tcW w:w="864" w:type="dxa"/>
          </w:tcPr>
          <w:p w:rsidR="00A210D9" w:rsidRPr="004D741E" w:rsidRDefault="00A210D9" w:rsidP="00A210D9">
            <w:pPr>
              <w:pStyle w:val="ListParagraph"/>
              <w:ind w:left="0"/>
              <w:jc w:val="center"/>
              <w:rPr>
                <w:b/>
              </w:rPr>
            </w:pPr>
            <w:r w:rsidRPr="004D741E">
              <w:rPr>
                <w:b/>
              </w:rPr>
              <w:t>y</w:t>
            </w:r>
          </w:p>
        </w:tc>
        <w:tc>
          <w:tcPr>
            <w:tcW w:w="864" w:type="dxa"/>
          </w:tcPr>
          <w:p w:rsidR="00A210D9" w:rsidRPr="004D741E" w:rsidRDefault="00A210D9" w:rsidP="00A210D9">
            <w:pPr>
              <w:pStyle w:val="ListParagraph"/>
              <w:ind w:left="0"/>
              <w:jc w:val="center"/>
              <w:rPr>
                <w:b/>
              </w:rPr>
            </w:pPr>
            <w:r w:rsidRPr="004D741E">
              <w:rPr>
                <w:b/>
              </w:rPr>
              <w:t>r</w:t>
            </w:r>
          </w:p>
        </w:tc>
        <w:tc>
          <w:tcPr>
            <w:tcW w:w="864" w:type="dxa"/>
          </w:tcPr>
          <w:p w:rsidR="00A210D9" w:rsidRPr="004D741E" w:rsidRDefault="00AA19A4" w:rsidP="00A210D9">
            <w:pPr>
              <w:pStyle w:val="ListParagraph"/>
              <w:ind w:left="0"/>
              <w:jc w:val="center"/>
              <w:rPr>
                <w:b/>
              </w:rPr>
            </w:pPr>
            <w:r w:rsidRPr="004D741E">
              <w:rPr>
                <w:b/>
              </w:rPr>
              <w:t>Q</w:t>
            </w:r>
          </w:p>
        </w:tc>
      </w:tr>
      <w:tr w:rsidR="00A210D9" w:rsidRPr="004D741E" w:rsidTr="00A210D9">
        <w:tc>
          <w:tcPr>
            <w:tcW w:w="864" w:type="dxa"/>
          </w:tcPr>
          <w:p w:rsidR="00A210D9" w:rsidRPr="004D741E" w:rsidRDefault="00A210D9" w:rsidP="00A210D9">
            <w:pPr>
              <w:pStyle w:val="ListParagraph"/>
              <w:ind w:left="0"/>
              <w:jc w:val="center"/>
            </w:pPr>
            <w:r w:rsidRPr="004D741E">
              <w:t>1</w:t>
            </w:r>
          </w:p>
        </w:tc>
        <w:tc>
          <w:tcPr>
            <w:tcW w:w="864" w:type="dxa"/>
          </w:tcPr>
          <w:p w:rsidR="00A210D9" w:rsidRPr="004D741E" w:rsidRDefault="00A210D9" w:rsidP="00A210D9">
            <w:pPr>
              <w:pStyle w:val="ListParagraph"/>
              <w:ind w:left="0"/>
              <w:jc w:val="center"/>
            </w:pPr>
            <w:r w:rsidRPr="004D741E">
              <w:t>0</w:t>
            </w:r>
          </w:p>
        </w:tc>
        <w:tc>
          <w:tcPr>
            <w:tcW w:w="864" w:type="dxa"/>
          </w:tcPr>
          <w:p w:rsidR="00A210D9" w:rsidRPr="004D741E" w:rsidRDefault="00850343" w:rsidP="00A210D9">
            <w:pPr>
              <w:pStyle w:val="ListParagraph"/>
              <w:ind w:left="0"/>
              <w:jc w:val="center"/>
            </w:pPr>
            <w:r w:rsidRPr="004D741E">
              <w:t>1426</w:t>
            </w:r>
          </w:p>
        </w:tc>
        <w:tc>
          <w:tcPr>
            <w:tcW w:w="864" w:type="dxa"/>
          </w:tcPr>
          <w:p w:rsidR="00A210D9" w:rsidRPr="004D741E" w:rsidRDefault="00A210D9" w:rsidP="00A210D9">
            <w:pPr>
              <w:pStyle w:val="ListParagraph"/>
              <w:ind w:left="0"/>
              <w:jc w:val="center"/>
            </w:pPr>
            <w:r w:rsidRPr="004D741E">
              <w:t>-</w:t>
            </w:r>
          </w:p>
        </w:tc>
      </w:tr>
      <w:tr w:rsidR="00A210D9" w:rsidRPr="004D741E" w:rsidTr="00A210D9">
        <w:tc>
          <w:tcPr>
            <w:tcW w:w="864" w:type="dxa"/>
          </w:tcPr>
          <w:p w:rsidR="00A210D9" w:rsidRPr="004D741E" w:rsidRDefault="00A210D9" w:rsidP="00A210D9">
            <w:pPr>
              <w:pStyle w:val="ListParagraph"/>
              <w:ind w:left="0"/>
              <w:jc w:val="center"/>
            </w:pPr>
            <w:r w:rsidRPr="004D741E">
              <w:t>0</w:t>
            </w:r>
          </w:p>
        </w:tc>
        <w:tc>
          <w:tcPr>
            <w:tcW w:w="864" w:type="dxa"/>
          </w:tcPr>
          <w:p w:rsidR="00A210D9" w:rsidRPr="004D741E" w:rsidRDefault="00A210D9" w:rsidP="00A210D9">
            <w:pPr>
              <w:pStyle w:val="ListParagraph"/>
              <w:ind w:left="0"/>
              <w:jc w:val="center"/>
            </w:pPr>
            <w:r w:rsidRPr="004D741E">
              <w:t>1</w:t>
            </w:r>
          </w:p>
        </w:tc>
        <w:tc>
          <w:tcPr>
            <w:tcW w:w="864" w:type="dxa"/>
          </w:tcPr>
          <w:p w:rsidR="00A210D9" w:rsidRPr="004D741E" w:rsidRDefault="00850343" w:rsidP="00A210D9">
            <w:pPr>
              <w:pStyle w:val="ListParagraph"/>
              <w:ind w:left="0"/>
              <w:jc w:val="center"/>
            </w:pPr>
            <w:r>
              <w:t>805</w:t>
            </w:r>
          </w:p>
        </w:tc>
        <w:tc>
          <w:tcPr>
            <w:tcW w:w="864" w:type="dxa"/>
          </w:tcPr>
          <w:p w:rsidR="00A210D9" w:rsidRPr="004D741E" w:rsidRDefault="00A210D9" w:rsidP="00A210D9">
            <w:pPr>
              <w:pStyle w:val="ListParagraph"/>
              <w:ind w:left="0"/>
              <w:jc w:val="center"/>
            </w:pPr>
            <w:r w:rsidRPr="004D741E">
              <w:t>-</w:t>
            </w:r>
          </w:p>
        </w:tc>
      </w:tr>
      <w:tr w:rsidR="00A210D9" w:rsidRPr="004D741E" w:rsidTr="00A210D9">
        <w:tc>
          <w:tcPr>
            <w:tcW w:w="864" w:type="dxa"/>
          </w:tcPr>
          <w:p w:rsidR="00A210D9" w:rsidRPr="004D741E" w:rsidRDefault="00A210D9" w:rsidP="00A210D9">
            <w:pPr>
              <w:pStyle w:val="ListParagraph"/>
              <w:ind w:left="0"/>
              <w:jc w:val="center"/>
            </w:pPr>
            <w:r w:rsidRPr="004D741E">
              <w:t>1</w:t>
            </w:r>
          </w:p>
        </w:tc>
        <w:tc>
          <w:tcPr>
            <w:tcW w:w="864" w:type="dxa"/>
          </w:tcPr>
          <w:p w:rsidR="00A210D9" w:rsidRPr="004D741E" w:rsidRDefault="00A210D9" w:rsidP="00A210D9">
            <w:pPr>
              <w:pStyle w:val="ListParagraph"/>
              <w:ind w:left="0"/>
              <w:jc w:val="center"/>
            </w:pPr>
            <w:r w:rsidRPr="004D741E">
              <w:t>-1</w:t>
            </w:r>
          </w:p>
        </w:tc>
        <w:tc>
          <w:tcPr>
            <w:tcW w:w="864" w:type="dxa"/>
          </w:tcPr>
          <w:p w:rsidR="00A210D9" w:rsidRPr="004D741E" w:rsidRDefault="00850343" w:rsidP="00A210D9">
            <w:pPr>
              <w:pStyle w:val="ListParagraph"/>
              <w:ind w:left="0"/>
              <w:jc w:val="center"/>
            </w:pPr>
            <w:r>
              <w:t>621</w:t>
            </w:r>
          </w:p>
        </w:tc>
        <w:tc>
          <w:tcPr>
            <w:tcW w:w="864" w:type="dxa"/>
          </w:tcPr>
          <w:p w:rsidR="00A210D9" w:rsidRPr="004D741E" w:rsidRDefault="00A210D9" w:rsidP="00A210D9">
            <w:pPr>
              <w:pStyle w:val="ListParagraph"/>
              <w:ind w:left="0"/>
              <w:jc w:val="center"/>
            </w:pPr>
            <w:r w:rsidRPr="004D741E">
              <w:t>1</w:t>
            </w:r>
          </w:p>
        </w:tc>
      </w:tr>
      <w:tr w:rsidR="00A210D9" w:rsidRPr="004D741E" w:rsidTr="00A210D9">
        <w:tc>
          <w:tcPr>
            <w:tcW w:w="864" w:type="dxa"/>
          </w:tcPr>
          <w:p w:rsidR="00A210D9" w:rsidRPr="004D741E" w:rsidRDefault="00850343" w:rsidP="00A210D9">
            <w:pPr>
              <w:pStyle w:val="ListParagraph"/>
              <w:ind w:left="0"/>
              <w:jc w:val="center"/>
            </w:pPr>
            <w:r>
              <w:t>-1</w:t>
            </w:r>
          </w:p>
        </w:tc>
        <w:tc>
          <w:tcPr>
            <w:tcW w:w="864" w:type="dxa"/>
          </w:tcPr>
          <w:p w:rsidR="00A210D9" w:rsidRPr="004D741E" w:rsidRDefault="00850343" w:rsidP="00A210D9">
            <w:pPr>
              <w:pStyle w:val="ListParagraph"/>
              <w:ind w:left="0"/>
              <w:jc w:val="center"/>
            </w:pPr>
            <w:r>
              <w:t>2</w:t>
            </w:r>
          </w:p>
        </w:tc>
        <w:tc>
          <w:tcPr>
            <w:tcW w:w="864" w:type="dxa"/>
          </w:tcPr>
          <w:p w:rsidR="00A210D9" w:rsidRPr="004D741E" w:rsidRDefault="00850343" w:rsidP="00A210D9">
            <w:pPr>
              <w:pStyle w:val="ListParagraph"/>
              <w:ind w:left="0"/>
              <w:jc w:val="center"/>
            </w:pPr>
            <w:r>
              <w:t>184</w:t>
            </w:r>
          </w:p>
        </w:tc>
        <w:tc>
          <w:tcPr>
            <w:tcW w:w="864" w:type="dxa"/>
          </w:tcPr>
          <w:p w:rsidR="00A210D9" w:rsidRPr="004D741E" w:rsidRDefault="00850343" w:rsidP="00A210D9">
            <w:pPr>
              <w:pStyle w:val="ListParagraph"/>
              <w:ind w:left="0"/>
              <w:jc w:val="center"/>
            </w:pPr>
            <w:r>
              <w:t>1</w:t>
            </w:r>
          </w:p>
        </w:tc>
      </w:tr>
      <w:tr w:rsidR="00A210D9" w:rsidRPr="004D741E" w:rsidTr="00A210D9">
        <w:tc>
          <w:tcPr>
            <w:tcW w:w="864" w:type="dxa"/>
          </w:tcPr>
          <w:p w:rsidR="00A210D9" w:rsidRPr="004D741E" w:rsidRDefault="00850343" w:rsidP="00A210D9">
            <w:pPr>
              <w:pStyle w:val="ListParagraph"/>
              <w:ind w:left="0"/>
              <w:jc w:val="center"/>
            </w:pPr>
            <w:r>
              <w:t>4</w:t>
            </w:r>
          </w:p>
        </w:tc>
        <w:tc>
          <w:tcPr>
            <w:tcW w:w="864" w:type="dxa"/>
          </w:tcPr>
          <w:p w:rsidR="00A210D9" w:rsidRPr="004D741E" w:rsidRDefault="00A210D9" w:rsidP="00A210D9">
            <w:pPr>
              <w:pStyle w:val="ListParagraph"/>
              <w:ind w:left="0"/>
              <w:jc w:val="center"/>
            </w:pPr>
            <w:r w:rsidRPr="004D741E">
              <w:t>-7</w:t>
            </w:r>
          </w:p>
        </w:tc>
        <w:tc>
          <w:tcPr>
            <w:tcW w:w="864" w:type="dxa"/>
          </w:tcPr>
          <w:p w:rsidR="00A210D9" w:rsidRPr="004D741E" w:rsidRDefault="00850343" w:rsidP="00A210D9">
            <w:pPr>
              <w:pStyle w:val="ListParagraph"/>
              <w:ind w:left="0"/>
              <w:jc w:val="center"/>
            </w:pPr>
            <w:r>
              <w:t>69</w:t>
            </w:r>
          </w:p>
        </w:tc>
        <w:tc>
          <w:tcPr>
            <w:tcW w:w="864" w:type="dxa"/>
          </w:tcPr>
          <w:p w:rsidR="00A210D9" w:rsidRPr="004D741E" w:rsidRDefault="00850343" w:rsidP="00A210D9">
            <w:pPr>
              <w:pStyle w:val="ListParagraph"/>
              <w:ind w:left="0"/>
              <w:jc w:val="center"/>
            </w:pPr>
            <w:r>
              <w:t>3</w:t>
            </w:r>
          </w:p>
        </w:tc>
      </w:tr>
      <w:tr w:rsidR="00A210D9" w:rsidRPr="004D741E" w:rsidTr="00A210D9">
        <w:tc>
          <w:tcPr>
            <w:tcW w:w="864" w:type="dxa"/>
          </w:tcPr>
          <w:p w:rsidR="00A210D9" w:rsidRPr="004D741E" w:rsidRDefault="00850343" w:rsidP="00A210D9">
            <w:pPr>
              <w:pStyle w:val="ListParagraph"/>
              <w:ind w:left="0"/>
              <w:jc w:val="center"/>
            </w:pPr>
            <w:r>
              <w:t>-9</w:t>
            </w:r>
          </w:p>
        </w:tc>
        <w:tc>
          <w:tcPr>
            <w:tcW w:w="864" w:type="dxa"/>
          </w:tcPr>
          <w:p w:rsidR="00A210D9" w:rsidRPr="004D741E" w:rsidRDefault="00850343" w:rsidP="00A210D9">
            <w:pPr>
              <w:pStyle w:val="ListParagraph"/>
              <w:ind w:left="0"/>
              <w:jc w:val="center"/>
            </w:pPr>
            <w:r>
              <w:t>16</w:t>
            </w:r>
          </w:p>
        </w:tc>
        <w:tc>
          <w:tcPr>
            <w:tcW w:w="864" w:type="dxa"/>
          </w:tcPr>
          <w:p w:rsidR="00A210D9" w:rsidRPr="004D741E" w:rsidRDefault="00850343" w:rsidP="00A210D9">
            <w:pPr>
              <w:pStyle w:val="ListParagraph"/>
              <w:ind w:left="0"/>
              <w:jc w:val="center"/>
            </w:pPr>
            <w:r>
              <w:t>46</w:t>
            </w:r>
          </w:p>
        </w:tc>
        <w:tc>
          <w:tcPr>
            <w:tcW w:w="864" w:type="dxa"/>
          </w:tcPr>
          <w:p w:rsidR="00A210D9" w:rsidRPr="004D741E" w:rsidRDefault="00850343" w:rsidP="00A210D9">
            <w:pPr>
              <w:pStyle w:val="ListParagraph"/>
              <w:ind w:left="0"/>
              <w:jc w:val="center"/>
            </w:pPr>
            <w:r>
              <w:t>2</w:t>
            </w:r>
          </w:p>
        </w:tc>
      </w:tr>
      <w:tr w:rsidR="00A210D9" w:rsidRPr="004D741E" w:rsidTr="00A210D9">
        <w:tc>
          <w:tcPr>
            <w:tcW w:w="864" w:type="dxa"/>
          </w:tcPr>
          <w:p w:rsidR="00A210D9" w:rsidRPr="004D741E" w:rsidRDefault="00850343" w:rsidP="00A210D9">
            <w:pPr>
              <w:pStyle w:val="ListParagraph"/>
              <w:ind w:left="0"/>
              <w:jc w:val="center"/>
              <w:rPr>
                <w:color w:val="FF0000"/>
              </w:rPr>
            </w:pPr>
            <w:r>
              <w:rPr>
                <w:color w:val="FF0000"/>
              </w:rPr>
              <w:t>13</w:t>
            </w:r>
          </w:p>
        </w:tc>
        <w:tc>
          <w:tcPr>
            <w:tcW w:w="864" w:type="dxa"/>
          </w:tcPr>
          <w:p w:rsidR="00A210D9" w:rsidRPr="004D741E" w:rsidRDefault="00850343" w:rsidP="00A210D9">
            <w:pPr>
              <w:pStyle w:val="ListParagraph"/>
              <w:ind w:left="0"/>
              <w:jc w:val="center"/>
              <w:rPr>
                <w:color w:val="FF0000"/>
              </w:rPr>
            </w:pPr>
            <w:r>
              <w:rPr>
                <w:color w:val="FF0000"/>
              </w:rPr>
              <w:t>-23</w:t>
            </w:r>
          </w:p>
        </w:tc>
        <w:tc>
          <w:tcPr>
            <w:tcW w:w="864" w:type="dxa"/>
          </w:tcPr>
          <w:p w:rsidR="00A210D9" w:rsidRPr="004D741E" w:rsidRDefault="00850343" w:rsidP="00A210D9">
            <w:pPr>
              <w:pStyle w:val="ListParagraph"/>
              <w:ind w:left="0"/>
              <w:jc w:val="center"/>
              <w:rPr>
                <w:color w:val="FF0000"/>
              </w:rPr>
            </w:pPr>
            <w:r>
              <w:rPr>
                <w:color w:val="FF0000"/>
              </w:rPr>
              <w:t>23</w:t>
            </w:r>
          </w:p>
        </w:tc>
        <w:tc>
          <w:tcPr>
            <w:tcW w:w="864" w:type="dxa"/>
          </w:tcPr>
          <w:p w:rsidR="00A210D9" w:rsidRPr="004D741E" w:rsidRDefault="00850343" w:rsidP="00A210D9">
            <w:pPr>
              <w:pStyle w:val="ListParagraph"/>
              <w:ind w:left="0"/>
              <w:jc w:val="center"/>
            </w:pPr>
            <w:r>
              <w:t>1</w:t>
            </w:r>
          </w:p>
        </w:tc>
      </w:tr>
      <w:tr w:rsidR="00A210D9" w:rsidRPr="004D741E" w:rsidTr="00A210D9">
        <w:tc>
          <w:tcPr>
            <w:tcW w:w="864" w:type="dxa"/>
          </w:tcPr>
          <w:p w:rsidR="00A210D9" w:rsidRPr="004D741E" w:rsidRDefault="00850343" w:rsidP="00A210D9">
            <w:pPr>
              <w:pStyle w:val="ListParagraph"/>
              <w:ind w:left="0"/>
              <w:jc w:val="center"/>
            </w:pPr>
            <w:r>
              <w:t>-35</w:t>
            </w:r>
          </w:p>
        </w:tc>
        <w:tc>
          <w:tcPr>
            <w:tcW w:w="864" w:type="dxa"/>
          </w:tcPr>
          <w:p w:rsidR="00A210D9" w:rsidRPr="004D741E" w:rsidRDefault="00850343" w:rsidP="00A210D9">
            <w:pPr>
              <w:pStyle w:val="ListParagraph"/>
              <w:ind w:left="0"/>
              <w:jc w:val="center"/>
            </w:pPr>
            <w:r>
              <w:t>62</w:t>
            </w:r>
          </w:p>
        </w:tc>
        <w:tc>
          <w:tcPr>
            <w:tcW w:w="864" w:type="dxa"/>
          </w:tcPr>
          <w:p w:rsidR="00A210D9" w:rsidRPr="004D741E" w:rsidRDefault="00A210D9" w:rsidP="00A210D9">
            <w:pPr>
              <w:pStyle w:val="ListParagraph"/>
              <w:ind w:left="0"/>
              <w:jc w:val="center"/>
            </w:pPr>
            <w:r w:rsidRPr="004D741E">
              <w:t>0</w:t>
            </w:r>
          </w:p>
        </w:tc>
        <w:tc>
          <w:tcPr>
            <w:tcW w:w="864" w:type="dxa"/>
          </w:tcPr>
          <w:p w:rsidR="00A210D9" w:rsidRPr="004D741E" w:rsidRDefault="00850343" w:rsidP="00A210D9">
            <w:pPr>
              <w:pStyle w:val="ListParagraph"/>
              <w:ind w:left="0"/>
              <w:jc w:val="center"/>
            </w:pPr>
            <w:r>
              <w:t>2</w:t>
            </w:r>
          </w:p>
        </w:tc>
      </w:tr>
    </w:tbl>
    <w:p w:rsidR="00A210D9" w:rsidRPr="004D741E" w:rsidRDefault="00A210D9" w:rsidP="00A829C4">
      <w:pPr>
        <w:pStyle w:val="ListParagraph"/>
        <w:numPr>
          <w:ilvl w:val="1"/>
          <w:numId w:val="8"/>
        </w:numPr>
        <w:rPr>
          <w:b/>
        </w:rPr>
      </w:pPr>
      <w:r w:rsidRPr="004D741E">
        <w:t xml:space="preserve">Step 2: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805,1426</m:t>
                </m:r>
              </m:e>
            </m:d>
            <m:ctrlPr>
              <w:rPr>
                <w:rFonts w:ascii="Cambria Math" w:hAnsi="Cambria Math"/>
                <w:b/>
                <w:i/>
              </w:rPr>
            </m:ctrlPr>
          </m:e>
        </m:func>
        <m:r>
          <w:rPr>
            <w:rFonts w:ascii="Cambria Math" w:hAnsi="Cambria Math"/>
          </w:rPr>
          <m:t>=23∤597</m:t>
        </m:r>
      </m:oMath>
      <w:r w:rsidRPr="004D741E">
        <w:t>; no solution</w:t>
      </w:r>
    </w:p>
    <w:p w:rsidR="00AF2228" w:rsidRPr="00B52A00" w:rsidRDefault="00AF2228" w:rsidP="00A829C4">
      <w:pPr>
        <w:pStyle w:val="ListParagraph"/>
        <w:numPr>
          <w:ilvl w:val="0"/>
          <w:numId w:val="8"/>
        </w:numPr>
      </w:pPr>
      <w:r>
        <w:rPr>
          <w:b/>
        </w:rPr>
        <w:t>Example</w:t>
      </w:r>
    </w:p>
    <w:p w:rsidR="00AF2228" w:rsidRPr="000F5004" w:rsidRDefault="00AF2228" w:rsidP="00A829C4">
      <w:pPr>
        <w:pStyle w:val="ListParagraph"/>
        <w:numPr>
          <w:ilvl w:val="1"/>
          <w:numId w:val="8"/>
        </w:numPr>
        <w:rPr>
          <w:rFonts w:cs="Times New Roman"/>
        </w:rPr>
      </w:pPr>
      <w:r w:rsidRPr="00B52A00">
        <w:rPr>
          <w:rFonts w:cs="Times New Roman"/>
        </w:rPr>
        <w:t xml:space="preserve">Determine the number of congruence classes in </w:t>
      </w:r>
      <m:oMath>
        <m:sSub>
          <m:sSubPr>
            <m:ctrlPr>
              <w:rPr>
                <w:rFonts w:ascii="Cambria Math" w:hAnsi="Cambria Math" w:cs="Times New Roman"/>
                <w:i/>
              </w:rPr>
            </m:ctrlPr>
          </m:sSubPr>
          <m:e>
            <m:r>
              <m:rPr>
                <m:scr m:val="double-struck"/>
              </m:rPr>
              <w:rPr>
                <w:rFonts w:ascii="Cambria Math" w:hAnsi="Cambria Math" w:cs="Times New Roman"/>
              </w:rPr>
              <m:t>Z</m:t>
            </m:r>
          </m:e>
          <m:sub>
            <m:r>
              <w:rPr>
                <w:rFonts w:ascii="Cambria Math" w:hAnsi="Cambria Math" w:cs="Times New Roman"/>
              </w:rPr>
              <m:t>18</m:t>
            </m:r>
          </m:sub>
        </m:sSub>
      </m:oMath>
      <w:r w:rsidRPr="00B52A00">
        <w:rPr>
          <w:rFonts w:cs="Times New Roman"/>
        </w:rPr>
        <w:t xml:space="preserve"> that are solutions to the equation </w:t>
      </w:r>
      <m:oMath>
        <m:d>
          <m:dPr>
            <m:begChr m:val="["/>
            <m:endChr m:val="]"/>
            <m:ctrlPr>
              <w:rPr>
                <w:rFonts w:ascii="Cambria Math" w:hAnsi="Cambria Math" w:cs="Times New Roman"/>
                <w:i/>
              </w:rPr>
            </m:ctrlPr>
          </m:dPr>
          <m:e>
            <m:r>
              <w:rPr>
                <w:rFonts w:ascii="Cambria Math" w:hAnsi="Cambria Math" w:cs="Times New Roman"/>
              </w:rPr>
              <m:t>12</m:t>
            </m:r>
          </m:e>
        </m:d>
        <m:d>
          <m:dPr>
            <m:begChr m:val="["/>
            <m:endChr m:val="]"/>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oMath>
    </w:p>
    <w:p w:rsidR="002E161E" w:rsidRPr="00AF2228" w:rsidRDefault="00AF2228" w:rsidP="00A829C4">
      <w:pPr>
        <w:pStyle w:val="ListParagraph"/>
        <w:numPr>
          <w:ilvl w:val="1"/>
          <w:numId w:val="8"/>
        </w:numPr>
        <w:rPr>
          <w:rFonts w:cs="Times New Roman"/>
        </w:rPr>
      </w:pPr>
      <w:r w:rsidRPr="000F5004">
        <w:rPr>
          <w:rFonts w:cs="Times New Roman"/>
        </w:rPr>
        <w:t>Solution</w:t>
      </w:r>
      <w:r>
        <w:rPr>
          <w:rFonts w:cs="Times New Roman"/>
        </w:rPr>
        <w:t xml:space="preserve">: </w:t>
      </w:r>
      <w:r w:rsidRPr="000F5004">
        <w:rPr>
          <w:rFonts w:cs="Times New Roman"/>
        </w:rPr>
        <w:t xml:space="preserve">This equation is equivalent to the congruence </w:t>
      </w:r>
      <m:oMath>
        <m:r>
          <w:rPr>
            <w:rFonts w:ascii="Cambria Math" w:hAnsi="Cambria Math" w:cs="Times New Roman"/>
          </w:rPr>
          <m:t>12x≡5 (mod 18).</m:t>
        </m:r>
      </m:oMath>
      <w:r>
        <w:rPr>
          <w:rFonts w:cs="Times New Roman"/>
        </w:rPr>
        <w:t xml:space="preserve"> </w:t>
      </w:r>
      <w:r w:rsidRPr="000F5004">
        <w:rPr>
          <w:rFonts w:cs="Times New Roman"/>
        </w:rPr>
        <w:t xml:space="preserve">Since </w:t>
      </w:r>
      <m:oMath>
        <m:r>
          <w:rPr>
            <w:rFonts w:ascii="Cambria Math" w:hAnsi="Cambria Math" w:cs="Times New Roman"/>
          </w:rPr>
          <m:t>gcd(12, 18)</m:t>
        </m:r>
      </m:oMath>
      <w:r w:rsidRPr="000F5004">
        <w:rPr>
          <w:rFonts w:cs="Times New Roman"/>
        </w:rPr>
        <w:t xml:space="preserve"> </w:t>
      </w:r>
      <m:oMath>
        <m:r>
          <w:rPr>
            <w:rFonts w:ascii="Cambria Math" w:hAnsi="Cambria Math" w:cs="Times New Roman"/>
          </w:rPr>
          <m:t>= 6</m:t>
        </m:r>
      </m:oMath>
      <w:r w:rsidRPr="000F5004">
        <w:rPr>
          <w:rFonts w:cs="Times New Roman"/>
        </w:rPr>
        <w:t xml:space="preserve"> and </w:t>
      </w:r>
      <m:oMath>
        <m:r>
          <w:rPr>
            <w:rFonts w:ascii="Cambria Math" w:hAnsi="Cambria Math" w:cs="Times New Roman"/>
          </w:rPr>
          <m:t>6</m:t>
        </m:r>
      </m:oMath>
      <w:r w:rsidRPr="000F5004">
        <w:rPr>
          <w:rFonts w:cs="Times New Roman"/>
        </w:rPr>
        <w:t xml:space="preserve"> does not divide into </w:t>
      </w:r>
      <m:oMath>
        <m:r>
          <w:rPr>
            <w:rFonts w:ascii="Cambria Math" w:hAnsi="Cambria Math" w:cs="Times New Roman"/>
          </w:rPr>
          <m:t>5</m:t>
        </m:r>
      </m:oMath>
      <w:r>
        <w:rPr>
          <w:rFonts w:cs="Times New Roman"/>
        </w:rPr>
        <w:t xml:space="preserve">, there are no solutions to this congruence and hence there are no solutions to the equation above in </w:t>
      </w:r>
      <m:oMath>
        <m:sSub>
          <m:sSubPr>
            <m:ctrlPr>
              <w:rPr>
                <w:rFonts w:ascii="Cambria Math" w:hAnsi="Cambria Math" w:cs="Times New Roman"/>
                <w:i/>
              </w:rPr>
            </m:ctrlPr>
          </m:sSubPr>
          <m:e>
            <m:r>
              <m:rPr>
                <m:scr m:val="double-struck"/>
              </m:rPr>
              <w:rPr>
                <w:rFonts w:ascii="Cambria Math" w:hAnsi="Cambria Math" w:cs="Times New Roman"/>
              </w:rPr>
              <m:t>Z</m:t>
            </m:r>
          </m:e>
          <m:sub>
            <m:r>
              <w:rPr>
                <w:rFonts w:ascii="Cambria Math" w:hAnsi="Cambria Math" w:cs="Times New Roman"/>
              </w:rPr>
              <m:t>18</m:t>
            </m:r>
          </m:sub>
        </m:sSub>
      </m:oMath>
      <w:r>
        <w:rPr>
          <w:rFonts w:cs="Times New Roman"/>
        </w:rPr>
        <w:t>.</w:t>
      </w:r>
    </w:p>
    <w:p w:rsidR="00A210D9" w:rsidRPr="004D741E" w:rsidRDefault="00A210D9" w:rsidP="00A829C4">
      <w:pPr>
        <w:pStyle w:val="ListParagraph"/>
        <w:numPr>
          <w:ilvl w:val="0"/>
          <w:numId w:val="8"/>
        </w:numPr>
        <w:rPr>
          <w:b/>
        </w:rPr>
      </w:pPr>
      <w:r w:rsidRPr="004D741E">
        <w:rPr>
          <w:b/>
        </w:rPr>
        <w:t>Example</w:t>
      </w:r>
    </w:p>
    <w:p w:rsidR="00A210D9" w:rsidRPr="004D741E" w:rsidRDefault="00A210D9" w:rsidP="00A829C4">
      <w:pPr>
        <w:pStyle w:val="ListParagraph"/>
        <w:numPr>
          <w:ilvl w:val="1"/>
          <w:numId w:val="8"/>
        </w:numPr>
        <w:rPr>
          <w:b/>
        </w:rPr>
      </w:pPr>
      <w:r w:rsidRPr="004D741E">
        <w:t xml:space="preserve">Find the inverse of </w:t>
      </w:r>
      <m:oMath>
        <m:r>
          <w:rPr>
            <w:rFonts w:ascii="Cambria Math" w:hAnsi="Cambria Math"/>
          </w:rPr>
          <m:t>[2]</m:t>
        </m:r>
      </m:oMath>
      <w:r w:rsidRPr="004D741E">
        <w:t xml:space="preserve"> in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41</m:t>
            </m:r>
          </m:sub>
        </m:sSub>
      </m:oMath>
    </w:p>
    <w:p w:rsidR="00A210D9" w:rsidRPr="004D741E" w:rsidRDefault="00A210D9" w:rsidP="00A829C4">
      <w:pPr>
        <w:pStyle w:val="ListParagraph"/>
        <w:numPr>
          <w:ilvl w:val="1"/>
          <w:numId w:val="8"/>
        </w:numPr>
        <w:rPr>
          <w:b/>
        </w:rPr>
      </w:pPr>
      <w:r w:rsidRPr="004D741E">
        <w:t xml:space="preserve">Equivalent Problem: Solve </w:t>
      </w:r>
      <m:oMath>
        <m:r>
          <w:rPr>
            <w:rFonts w:ascii="Cambria Math" w:hAnsi="Cambria Math"/>
          </w:rPr>
          <m:t>2x≡1(mod 41)</m:t>
        </m:r>
      </m:oMath>
      <w:r w:rsidRPr="004D741E">
        <w:t xml:space="preserve"> or find integer solutions to </w:t>
      </w:r>
      <m:oMath>
        <m:r>
          <w:rPr>
            <w:rFonts w:ascii="Cambria Math" w:hAnsi="Cambria Math"/>
          </w:rPr>
          <m:t>2x+41y=1</m:t>
        </m:r>
      </m:oMath>
    </w:p>
    <w:p w:rsidR="00A210D9" w:rsidRPr="004D741E" w:rsidRDefault="00A210D9" w:rsidP="00A829C4">
      <w:pPr>
        <w:pStyle w:val="ListParagraph"/>
        <w:numPr>
          <w:ilvl w:val="1"/>
          <w:numId w:val="8"/>
        </w:numPr>
        <w:rPr>
          <w:b/>
        </w:rPr>
      </w:pPr>
      <w:r w:rsidRPr="004D741E">
        <w:t>Step 1</w:t>
      </w:r>
    </w:p>
    <w:tbl>
      <w:tblPr>
        <w:tblStyle w:val="TableGrid"/>
        <w:tblW w:w="0" w:type="auto"/>
        <w:tblInd w:w="1080" w:type="dxa"/>
        <w:tblLook w:val="04A0" w:firstRow="1" w:lastRow="0" w:firstColumn="1" w:lastColumn="0" w:noHBand="0" w:noVBand="1"/>
      </w:tblPr>
      <w:tblGrid>
        <w:gridCol w:w="864"/>
        <w:gridCol w:w="864"/>
        <w:gridCol w:w="864"/>
        <w:gridCol w:w="864"/>
      </w:tblGrid>
      <w:tr w:rsidR="00A210D9" w:rsidRPr="004D741E" w:rsidTr="00A210D9">
        <w:tc>
          <w:tcPr>
            <w:tcW w:w="864" w:type="dxa"/>
          </w:tcPr>
          <w:p w:rsidR="00A210D9" w:rsidRPr="004D741E" w:rsidRDefault="002704C8" w:rsidP="007A0C1B">
            <w:pPr>
              <w:pStyle w:val="ListParagraph"/>
              <w:ind w:left="0"/>
              <w:jc w:val="center"/>
              <w:rPr>
                <w:b/>
              </w:rPr>
            </w:pPr>
            <w:r>
              <w:rPr>
                <w:b/>
              </w:rPr>
              <w:t>y</w:t>
            </w:r>
          </w:p>
        </w:tc>
        <w:tc>
          <w:tcPr>
            <w:tcW w:w="864" w:type="dxa"/>
          </w:tcPr>
          <w:p w:rsidR="00A210D9" w:rsidRPr="004D741E" w:rsidRDefault="002704C8" w:rsidP="007A0C1B">
            <w:pPr>
              <w:pStyle w:val="ListParagraph"/>
              <w:ind w:left="0"/>
              <w:jc w:val="center"/>
              <w:rPr>
                <w:b/>
              </w:rPr>
            </w:pPr>
            <w:r>
              <w:rPr>
                <w:b/>
              </w:rPr>
              <w:t>x</w:t>
            </w:r>
          </w:p>
        </w:tc>
        <w:tc>
          <w:tcPr>
            <w:tcW w:w="864" w:type="dxa"/>
          </w:tcPr>
          <w:p w:rsidR="00A210D9" w:rsidRPr="004D741E" w:rsidRDefault="00A210D9" w:rsidP="007A0C1B">
            <w:pPr>
              <w:pStyle w:val="ListParagraph"/>
              <w:ind w:left="0"/>
              <w:jc w:val="center"/>
              <w:rPr>
                <w:b/>
              </w:rPr>
            </w:pPr>
            <w:r w:rsidRPr="004D741E">
              <w:rPr>
                <w:b/>
              </w:rPr>
              <w:t>r</w:t>
            </w:r>
          </w:p>
        </w:tc>
        <w:tc>
          <w:tcPr>
            <w:tcW w:w="864" w:type="dxa"/>
          </w:tcPr>
          <w:p w:rsidR="00A210D9" w:rsidRPr="004D741E" w:rsidRDefault="00AA19A4" w:rsidP="007A0C1B">
            <w:pPr>
              <w:pStyle w:val="ListParagraph"/>
              <w:ind w:left="0"/>
              <w:jc w:val="center"/>
              <w:rPr>
                <w:b/>
              </w:rPr>
            </w:pPr>
            <w:r w:rsidRPr="004D741E">
              <w:rPr>
                <w:b/>
              </w:rPr>
              <w:t>Q</w:t>
            </w:r>
          </w:p>
        </w:tc>
      </w:tr>
      <w:tr w:rsidR="00A210D9" w:rsidRPr="004D741E" w:rsidTr="00A210D9">
        <w:tc>
          <w:tcPr>
            <w:tcW w:w="864" w:type="dxa"/>
          </w:tcPr>
          <w:p w:rsidR="00A210D9" w:rsidRPr="004D741E" w:rsidRDefault="00A210D9" w:rsidP="007A0C1B">
            <w:pPr>
              <w:pStyle w:val="ListParagraph"/>
              <w:ind w:left="0"/>
              <w:jc w:val="center"/>
            </w:pPr>
            <w:r w:rsidRPr="004D741E">
              <w:t>1</w:t>
            </w:r>
          </w:p>
        </w:tc>
        <w:tc>
          <w:tcPr>
            <w:tcW w:w="864" w:type="dxa"/>
          </w:tcPr>
          <w:p w:rsidR="00A210D9" w:rsidRPr="004D741E" w:rsidRDefault="00A210D9" w:rsidP="007A0C1B">
            <w:pPr>
              <w:pStyle w:val="ListParagraph"/>
              <w:ind w:left="0"/>
              <w:jc w:val="center"/>
            </w:pPr>
            <w:r w:rsidRPr="004D741E">
              <w:t>0</w:t>
            </w:r>
          </w:p>
        </w:tc>
        <w:tc>
          <w:tcPr>
            <w:tcW w:w="864" w:type="dxa"/>
          </w:tcPr>
          <w:p w:rsidR="00A210D9" w:rsidRPr="004D741E" w:rsidRDefault="00A210D9" w:rsidP="007A0C1B">
            <w:pPr>
              <w:pStyle w:val="ListParagraph"/>
              <w:ind w:left="0"/>
              <w:jc w:val="center"/>
            </w:pPr>
            <w:r w:rsidRPr="004D741E">
              <w:t>41</w:t>
            </w:r>
          </w:p>
        </w:tc>
        <w:tc>
          <w:tcPr>
            <w:tcW w:w="864" w:type="dxa"/>
          </w:tcPr>
          <w:p w:rsidR="00A210D9" w:rsidRPr="004D741E" w:rsidRDefault="00A210D9" w:rsidP="007A0C1B">
            <w:pPr>
              <w:pStyle w:val="ListParagraph"/>
              <w:ind w:left="0"/>
              <w:jc w:val="center"/>
            </w:pPr>
            <w:r w:rsidRPr="004D741E">
              <w:t>-</w:t>
            </w:r>
          </w:p>
        </w:tc>
      </w:tr>
      <w:tr w:rsidR="00A210D9" w:rsidRPr="004D741E" w:rsidTr="00A210D9">
        <w:tc>
          <w:tcPr>
            <w:tcW w:w="864" w:type="dxa"/>
          </w:tcPr>
          <w:p w:rsidR="00A210D9" w:rsidRPr="004D741E" w:rsidRDefault="00A210D9" w:rsidP="007A0C1B">
            <w:pPr>
              <w:pStyle w:val="ListParagraph"/>
              <w:ind w:left="0"/>
              <w:jc w:val="center"/>
            </w:pPr>
            <w:r w:rsidRPr="004D741E">
              <w:t>0</w:t>
            </w:r>
          </w:p>
        </w:tc>
        <w:tc>
          <w:tcPr>
            <w:tcW w:w="864" w:type="dxa"/>
          </w:tcPr>
          <w:p w:rsidR="00A210D9" w:rsidRPr="004D741E" w:rsidRDefault="00A210D9" w:rsidP="007A0C1B">
            <w:pPr>
              <w:pStyle w:val="ListParagraph"/>
              <w:ind w:left="0"/>
              <w:jc w:val="center"/>
            </w:pPr>
            <w:r w:rsidRPr="004D741E">
              <w:t>1</w:t>
            </w:r>
          </w:p>
        </w:tc>
        <w:tc>
          <w:tcPr>
            <w:tcW w:w="864" w:type="dxa"/>
          </w:tcPr>
          <w:p w:rsidR="00A210D9" w:rsidRPr="004D741E" w:rsidRDefault="00A210D9" w:rsidP="007A0C1B">
            <w:pPr>
              <w:pStyle w:val="ListParagraph"/>
              <w:ind w:left="0"/>
              <w:jc w:val="center"/>
            </w:pPr>
            <w:r w:rsidRPr="004D741E">
              <w:t>2</w:t>
            </w:r>
          </w:p>
        </w:tc>
        <w:tc>
          <w:tcPr>
            <w:tcW w:w="864" w:type="dxa"/>
          </w:tcPr>
          <w:p w:rsidR="00A210D9" w:rsidRPr="004D741E" w:rsidRDefault="00A210D9" w:rsidP="007A0C1B">
            <w:pPr>
              <w:pStyle w:val="ListParagraph"/>
              <w:ind w:left="0"/>
              <w:jc w:val="center"/>
            </w:pPr>
            <w:r w:rsidRPr="004D741E">
              <w:t>-</w:t>
            </w:r>
          </w:p>
        </w:tc>
      </w:tr>
      <w:tr w:rsidR="00A210D9" w:rsidRPr="004D741E" w:rsidTr="00A210D9">
        <w:tc>
          <w:tcPr>
            <w:tcW w:w="864" w:type="dxa"/>
          </w:tcPr>
          <w:p w:rsidR="00A210D9" w:rsidRPr="004D741E" w:rsidRDefault="00A210D9" w:rsidP="007A0C1B">
            <w:pPr>
              <w:pStyle w:val="ListParagraph"/>
              <w:ind w:left="0"/>
              <w:jc w:val="center"/>
              <w:rPr>
                <w:color w:val="FF0000"/>
              </w:rPr>
            </w:pPr>
            <w:r w:rsidRPr="004D741E">
              <w:rPr>
                <w:color w:val="FF0000"/>
              </w:rPr>
              <w:t>1</w:t>
            </w:r>
          </w:p>
        </w:tc>
        <w:tc>
          <w:tcPr>
            <w:tcW w:w="864" w:type="dxa"/>
          </w:tcPr>
          <w:p w:rsidR="00A210D9" w:rsidRPr="004D741E" w:rsidRDefault="00A210D9" w:rsidP="007A0C1B">
            <w:pPr>
              <w:pStyle w:val="ListParagraph"/>
              <w:ind w:left="0"/>
              <w:jc w:val="center"/>
              <w:rPr>
                <w:color w:val="FF0000"/>
              </w:rPr>
            </w:pPr>
            <w:r w:rsidRPr="004D741E">
              <w:rPr>
                <w:color w:val="FF0000"/>
              </w:rPr>
              <w:t>-20</w:t>
            </w:r>
          </w:p>
        </w:tc>
        <w:tc>
          <w:tcPr>
            <w:tcW w:w="864" w:type="dxa"/>
          </w:tcPr>
          <w:p w:rsidR="00A210D9" w:rsidRPr="004D741E" w:rsidRDefault="00A210D9" w:rsidP="007A0C1B">
            <w:pPr>
              <w:pStyle w:val="ListParagraph"/>
              <w:ind w:left="0"/>
              <w:jc w:val="center"/>
              <w:rPr>
                <w:color w:val="FF0000"/>
              </w:rPr>
            </w:pPr>
            <w:r w:rsidRPr="004D741E">
              <w:rPr>
                <w:color w:val="FF0000"/>
              </w:rPr>
              <w:t>1</w:t>
            </w:r>
          </w:p>
        </w:tc>
        <w:tc>
          <w:tcPr>
            <w:tcW w:w="864" w:type="dxa"/>
          </w:tcPr>
          <w:p w:rsidR="00A210D9" w:rsidRPr="004D741E" w:rsidRDefault="00A210D9" w:rsidP="007A0C1B">
            <w:pPr>
              <w:pStyle w:val="ListParagraph"/>
              <w:ind w:left="0"/>
              <w:jc w:val="center"/>
            </w:pPr>
            <w:r w:rsidRPr="004D741E">
              <w:t>20</w:t>
            </w:r>
          </w:p>
        </w:tc>
      </w:tr>
      <w:tr w:rsidR="00A210D9" w:rsidRPr="004D741E" w:rsidTr="00A210D9">
        <w:tc>
          <w:tcPr>
            <w:tcW w:w="864" w:type="dxa"/>
          </w:tcPr>
          <w:p w:rsidR="00A210D9" w:rsidRPr="004D741E" w:rsidRDefault="00A210D9" w:rsidP="007A0C1B">
            <w:pPr>
              <w:pStyle w:val="ListParagraph"/>
              <w:ind w:left="0"/>
              <w:jc w:val="center"/>
            </w:pPr>
            <w:r w:rsidRPr="004D741E">
              <w:t>-2</w:t>
            </w:r>
          </w:p>
        </w:tc>
        <w:tc>
          <w:tcPr>
            <w:tcW w:w="864" w:type="dxa"/>
          </w:tcPr>
          <w:p w:rsidR="00A210D9" w:rsidRPr="004D741E" w:rsidRDefault="00A210D9" w:rsidP="007A0C1B">
            <w:pPr>
              <w:pStyle w:val="ListParagraph"/>
              <w:ind w:left="0"/>
              <w:jc w:val="center"/>
            </w:pPr>
            <w:r w:rsidRPr="004D741E">
              <w:t>41</w:t>
            </w:r>
          </w:p>
        </w:tc>
        <w:tc>
          <w:tcPr>
            <w:tcW w:w="864" w:type="dxa"/>
          </w:tcPr>
          <w:p w:rsidR="00A210D9" w:rsidRPr="004D741E" w:rsidRDefault="00A210D9" w:rsidP="007A0C1B">
            <w:pPr>
              <w:pStyle w:val="ListParagraph"/>
              <w:ind w:left="0"/>
              <w:jc w:val="center"/>
            </w:pPr>
            <w:r w:rsidRPr="004D741E">
              <w:t>0</w:t>
            </w:r>
          </w:p>
        </w:tc>
        <w:tc>
          <w:tcPr>
            <w:tcW w:w="864" w:type="dxa"/>
          </w:tcPr>
          <w:p w:rsidR="00A210D9" w:rsidRPr="004D741E" w:rsidRDefault="00A210D9" w:rsidP="007A0C1B">
            <w:pPr>
              <w:pStyle w:val="ListParagraph"/>
              <w:ind w:left="0"/>
              <w:jc w:val="center"/>
            </w:pPr>
            <w:r w:rsidRPr="004D741E">
              <w:t>2</w:t>
            </w:r>
          </w:p>
        </w:tc>
      </w:tr>
    </w:tbl>
    <w:p w:rsidR="00A210D9" w:rsidRPr="004D741E" w:rsidRDefault="007A0C1B" w:rsidP="00A829C4">
      <w:pPr>
        <w:pStyle w:val="ListParagraph"/>
        <w:numPr>
          <w:ilvl w:val="1"/>
          <w:numId w:val="8"/>
        </w:numPr>
        <w:rPr>
          <w:b/>
        </w:rPr>
      </w:pPr>
      <w:r w:rsidRPr="004D741E">
        <w:t xml:space="preserve">Step 2: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41,2</m:t>
                </m:r>
              </m:e>
            </m:d>
            <m:ctrlPr>
              <w:rPr>
                <w:rFonts w:ascii="Cambria Math" w:hAnsi="Cambria Math"/>
                <w:b/>
                <w:i/>
              </w:rPr>
            </m:ctrlPr>
          </m:e>
        </m:func>
        <m:r>
          <w:rPr>
            <w:rFonts w:ascii="Cambria Math" w:hAnsi="Cambria Math"/>
          </w:rPr>
          <m:t>|1</m:t>
        </m:r>
      </m:oMath>
      <w:r w:rsidRPr="004D741E">
        <w:t>; LDE has a solution</w:t>
      </w:r>
    </w:p>
    <w:p w:rsidR="007A0C1B" w:rsidRPr="004D741E" w:rsidRDefault="007A0C1B" w:rsidP="00A829C4">
      <w:pPr>
        <w:pStyle w:val="ListParagraph"/>
        <w:numPr>
          <w:ilvl w:val="1"/>
          <w:numId w:val="8"/>
        </w:numPr>
        <w:rPr>
          <w:b/>
        </w:rPr>
      </w:pPr>
      <w:r w:rsidRPr="004D741E">
        <w:t xml:space="preserve">Step 3: </w:t>
      </w:r>
      <m:oMath>
        <m:r>
          <w:rPr>
            <w:rFonts w:ascii="Cambria Math" w:hAnsi="Cambria Math"/>
          </w:rPr>
          <m:t>2</m:t>
        </m:r>
        <m:d>
          <m:dPr>
            <m:ctrlPr>
              <w:rPr>
                <w:rFonts w:ascii="Cambria Math" w:hAnsi="Cambria Math"/>
                <w:i/>
              </w:rPr>
            </m:ctrlPr>
          </m:dPr>
          <m:e>
            <m:r>
              <w:rPr>
                <w:rFonts w:ascii="Cambria Math" w:hAnsi="Cambria Math"/>
              </w:rPr>
              <m:t>-20</m:t>
            </m:r>
          </m:e>
        </m:d>
        <m:r>
          <w:rPr>
            <w:rFonts w:ascii="Cambria Math" w:hAnsi="Cambria Math"/>
          </w:rPr>
          <m:t>+41</m:t>
        </m:r>
        <m:d>
          <m:dPr>
            <m:ctrlPr>
              <w:rPr>
                <w:rFonts w:ascii="Cambria Math" w:hAnsi="Cambria Math"/>
                <w:i/>
              </w:rPr>
            </m:ctrlPr>
          </m:dPr>
          <m:e>
            <m:r>
              <w:rPr>
                <w:rFonts w:ascii="Cambria Math" w:hAnsi="Cambria Math"/>
              </w:rPr>
              <m:t>1</m:t>
            </m:r>
          </m:e>
        </m:d>
        <m:r>
          <w:rPr>
            <w:rFonts w:ascii="Cambria Math" w:hAnsi="Cambria Math"/>
          </w:rPr>
          <m:t>=1</m:t>
        </m:r>
      </m:oMath>
    </w:p>
    <w:p w:rsidR="007A0C1B" w:rsidRPr="004D741E" w:rsidRDefault="007A0C1B" w:rsidP="00A829C4">
      <w:pPr>
        <w:pStyle w:val="ListParagraph"/>
        <w:numPr>
          <w:ilvl w:val="1"/>
          <w:numId w:val="8"/>
        </w:numPr>
        <w:rPr>
          <w:b/>
        </w:rPr>
      </w:pPr>
      <w:r w:rsidRPr="004D741E">
        <w:t xml:space="preserve">As </w:t>
      </w:r>
      <m:oMath>
        <m:r>
          <w:rPr>
            <w:rFonts w:ascii="Cambria Math" w:hAnsi="Cambria Math"/>
          </w:rPr>
          <m:t>-20 ≡21(mod 41)</m:t>
        </m:r>
      </m:oMath>
      <w:r w:rsidRPr="004D741E">
        <w:t xml:space="preserve">, [21] is the inverse of [2] in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41</m:t>
            </m:r>
          </m:sub>
        </m:sSub>
      </m:oMath>
    </w:p>
    <w:p w:rsidR="007A0C1B" w:rsidRPr="004D741E" w:rsidRDefault="007A0C1B" w:rsidP="00A829C4">
      <w:pPr>
        <w:pStyle w:val="ListParagraph"/>
        <w:numPr>
          <w:ilvl w:val="0"/>
          <w:numId w:val="8"/>
        </w:numPr>
        <w:rPr>
          <w:b/>
        </w:rPr>
      </w:pPr>
      <w:r w:rsidRPr="004D741E">
        <w:rPr>
          <w:b/>
        </w:rPr>
        <w:t>Example</w:t>
      </w:r>
    </w:p>
    <w:p w:rsidR="007A0C1B" w:rsidRPr="004D741E" w:rsidRDefault="007A0C1B" w:rsidP="00A829C4">
      <w:pPr>
        <w:pStyle w:val="ListParagraph"/>
        <w:numPr>
          <w:ilvl w:val="1"/>
          <w:numId w:val="8"/>
        </w:numPr>
        <w:rPr>
          <w:b/>
        </w:rPr>
      </w:pPr>
      <w:r w:rsidRPr="004D741E">
        <w:t xml:space="preserve">Solve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+2x≡3(mod 8)</m:t>
        </m:r>
      </m:oMath>
    </w:p>
    <w:tbl>
      <w:tblPr>
        <w:tblStyle w:val="TableGrid"/>
        <w:tblW w:w="0" w:type="auto"/>
        <w:tblInd w:w="1080" w:type="dxa"/>
        <w:tblLook w:val="04A0" w:firstRow="1" w:lastRow="0" w:firstColumn="1" w:lastColumn="0" w:noHBand="0" w:noVBand="1"/>
      </w:tblPr>
      <w:tblGrid>
        <w:gridCol w:w="1000"/>
        <w:gridCol w:w="937"/>
        <w:gridCol w:w="937"/>
        <w:gridCol w:w="937"/>
        <w:gridCol w:w="937"/>
        <w:gridCol w:w="937"/>
        <w:gridCol w:w="937"/>
        <w:gridCol w:w="937"/>
        <w:gridCol w:w="937"/>
      </w:tblGrid>
      <w:tr w:rsidR="007A0C1B" w:rsidRPr="004D741E" w:rsidTr="007A0C1B">
        <w:tc>
          <w:tcPr>
            <w:tcW w:w="1064" w:type="dxa"/>
          </w:tcPr>
          <w:p w:rsidR="007A0C1B" w:rsidRPr="004D741E" w:rsidRDefault="007A0C1B" w:rsidP="007A0C1B">
            <w:pPr>
              <w:pStyle w:val="ListParagraph"/>
              <w:ind w:left="0"/>
              <w:rPr>
                <w:b/>
              </w:rPr>
            </w:pPr>
            <m:oMathPara>
              <m:oMath>
                <m:r>
                  <m:rPr>
                    <m:sty m:val="bi"/>
                  </m:rPr>
                  <w:rPr>
                    <w:rFonts w:ascii="Cambria Math" w:hAnsi="Cambria Math"/>
                  </w:rPr>
                  <m:t>x</m:t>
                </m:r>
              </m:oMath>
            </m:oMathPara>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7A0C1B" w:rsidP="007A0C1B">
            <w:pPr>
              <w:pStyle w:val="ListParagraph"/>
              <w:ind w:left="0"/>
              <w:jc w:val="center"/>
              <w:rPr>
                <w:color w:val="FF0000"/>
              </w:rPr>
            </w:pPr>
            <w:r w:rsidRPr="004D741E">
              <w:rPr>
                <w:color w:val="FF0000"/>
              </w:rPr>
              <w:t>1</w:t>
            </w:r>
          </w:p>
        </w:tc>
        <w:tc>
          <w:tcPr>
            <w:tcW w:w="1064" w:type="dxa"/>
          </w:tcPr>
          <w:p w:rsidR="007A0C1B" w:rsidRPr="004D741E" w:rsidRDefault="007A0C1B" w:rsidP="007A0C1B">
            <w:pPr>
              <w:pStyle w:val="ListParagraph"/>
              <w:ind w:left="0"/>
              <w:jc w:val="center"/>
            </w:pPr>
            <w:r w:rsidRPr="004D741E">
              <w:t>2</w:t>
            </w:r>
          </w:p>
        </w:tc>
        <w:tc>
          <w:tcPr>
            <w:tcW w:w="1064" w:type="dxa"/>
          </w:tcPr>
          <w:p w:rsidR="007A0C1B" w:rsidRPr="004D741E" w:rsidRDefault="007A0C1B" w:rsidP="007A0C1B">
            <w:pPr>
              <w:pStyle w:val="ListParagraph"/>
              <w:ind w:left="0"/>
              <w:jc w:val="center"/>
            </w:pPr>
            <w:r w:rsidRPr="004D741E">
              <w:t>3</w:t>
            </w:r>
          </w:p>
        </w:tc>
        <w:tc>
          <w:tcPr>
            <w:tcW w:w="1064" w:type="dxa"/>
          </w:tcPr>
          <w:p w:rsidR="007A0C1B" w:rsidRPr="004D741E" w:rsidRDefault="007A0C1B" w:rsidP="007A0C1B">
            <w:pPr>
              <w:pStyle w:val="ListParagraph"/>
              <w:ind w:left="0"/>
              <w:jc w:val="center"/>
            </w:pPr>
            <w:r w:rsidRPr="004D741E">
              <w:t>4</w:t>
            </w:r>
          </w:p>
        </w:tc>
        <w:tc>
          <w:tcPr>
            <w:tcW w:w="1064" w:type="dxa"/>
          </w:tcPr>
          <w:p w:rsidR="007A0C1B" w:rsidRPr="004D741E" w:rsidRDefault="007A0C1B" w:rsidP="007A0C1B">
            <w:pPr>
              <w:pStyle w:val="ListParagraph"/>
              <w:ind w:left="0"/>
              <w:jc w:val="center"/>
              <w:rPr>
                <w:color w:val="FF0000"/>
              </w:rPr>
            </w:pPr>
            <w:r w:rsidRPr="004D741E">
              <w:rPr>
                <w:color w:val="FF0000"/>
              </w:rPr>
              <w:t>5</w:t>
            </w:r>
          </w:p>
        </w:tc>
        <w:tc>
          <w:tcPr>
            <w:tcW w:w="1064" w:type="dxa"/>
          </w:tcPr>
          <w:p w:rsidR="007A0C1B" w:rsidRPr="004D741E" w:rsidRDefault="007A0C1B" w:rsidP="007A0C1B">
            <w:pPr>
              <w:pStyle w:val="ListParagraph"/>
              <w:ind w:left="0"/>
              <w:jc w:val="center"/>
            </w:pPr>
            <w:r w:rsidRPr="004D741E">
              <w:t>6</w:t>
            </w:r>
          </w:p>
        </w:tc>
        <w:tc>
          <w:tcPr>
            <w:tcW w:w="1064" w:type="dxa"/>
          </w:tcPr>
          <w:p w:rsidR="007A0C1B" w:rsidRPr="004D741E" w:rsidRDefault="007A0C1B" w:rsidP="007A0C1B">
            <w:pPr>
              <w:pStyle w:val="ListParagraph"/>
              <w:ind w:left="0"/>
              <w:jc w:val="center"/>
            </w:pPr>
            <w:r w:rsidRPr="004D741E">
              <w:t>7</w:t>
            </w:r>
          </w:p>
        </w:tc>
      </w:tr>
      <w:tr w:rsidR="007A0C1B" w:rsidRPr="004D741E" w:rsidTr="007A0C1B">
        <w:tc>
          <w:tcPr>
            <w:tcW w:w="1064" w:type="dxa"/>
          </w:tcPr>
          <w:p w:rsidR="007A0C1B" w:rsidRPr="004D741E" w:rsidRDefault="005150FD" w:rsidP="007A0C1B">
            <w:pPr>
              <w:pStyle w:val="ListParagraph"/>
              <w:ind w:left="0"/>
              <w:rPr>
                <w:b/>
              </w:rPr>
            </w:pPr>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oMath>
            </m:oMathPara>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7A0C1B" w:rsidP="007A0C1B">
            <w:pPr>
              <w:pStyle w:val="ListParagraph"/>
              <w:ind w:left="0"/>
              <w:jc w:val="center"/>
              <w:rPr>
                <w:color w:val="FF0000"/>
              </w:rPr>
            </w:pPr>
            <w:r w:rsidRPr="004D741E">
              <w:rPr>
                <w:color w:val="FF0000"/>
              </w:rPr>
              <w:t>1</w:t>
            </w:r>
          </w:p>
        </w:tc>
        <w:tc>
          <w:tcPr>
            <w:tcW w:w="1064" w:type="dxa"/>
          </w:tcPr>
          <w:p w:rsidR="007A0C1B" w:rsidRPr="004D741E" w:rsidRDefault="007A0C1B" w:rsidP="007A0C1B">
            <w:pPr>
              <w:pStyle w:val="ListParagraph"/>
              <w:ind w:left="0"/>
              <w:jc w:val="center"/>
            </w:pPr>
            <w:r w:rsidRPr="004D741E">
              <w:t>4</w:t>
            </w:r>
          </w:p>
        </w:tc>
        <w:tc>
          <w:tcPr>
            <w:tcW w:w="1064" w:type="dxa"/>
          </w:tcPr>
          <w:p w:rsidR="007A0C1B" w:rsidRPr="004D741E" w:rsidRDefault="007A0C1B" w:rsidP="007A0C1B">
            <w:pPr>
              <w:pStyle w:val="ListParagraph"/>
              <w:ind w:left="0"/>
              <w:jc w:val="center"/>
            </w:pPr>
            <w:r w:rsidRPr="004D741E">
              <w:t>1</w:t>
            </w:r>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7A0C1B" w:rsidP="007A0C1B">
            <w:pPr>
              <w:pStyle w:val="ListParagraph"/>
              <w:ind w:left="0"/>
              <w:jc w:val="center"/>
              <w:rPr>
                <w:color w:val="FF0000"/>
              </w:rPr>
            </w:pPr>
            <w:r w:rsidRPr="004D741E">
              <w:rPr>
                <w:color w:val="FF0000"/>
              </w:rPr>
              <w:t>1</w:t>
            </w:r>
          </w:p>
        </w:tc>
        <w:tc>
          <w:tcPr>
            <w:tcW w:w="1064" w:type="dxa"/>
          </w:tcPr>
          <w:p w:rsidR="007A0C1B" w:rsidRPr="004D741E" w:rsidRDefault="007A0C1B" w:rsidP="007A0C1B">
            <w:pPr>
              <w:pStyle w:val="ListParagraph"/>
              <w:ind w:left="0"/>
              <w:jc w:val="center"/>
            </w:pPr>
            <w:r w:rsidRPr="004D741E">
              <w:t>4</w:t>
            </w:r>
          </w:p>
        </w:tc>
        <w:tc>
          <w:tcPr>
            <w:tcW w:w="1064" w:type="dxa"/>
          </w:tcPr>
          <w:p w:rsidR="007A0C1B" w:rsidRPr="004D741E" w:rsidRDefault="00B72979" w:rsidP="007A0C1B">
            <w:pPr>
              <w:pStyle w:val="ListParagraph"/>
              <w:ind w:left="0"/>
              <w:jc w:val="center"/>
            </w:pPr>
            <w:r w:rsidRPr="004D741E">
              <w:t>1</w:t>
            </w:r>
          </w:p>
        </w:tc>
      </w:tr>
      <w:tr w:rsidR="007A0C1B" w:rsidRPr="004D741E" w:rsidTr="007A0C1B">
        <w:tc>
          <w:tcPr>
            <w:tcW w:w="1064" w:type="dxa"/>
          </w:tcPr>
          <w:p w:rsidR="007A0C1B" w:rsidRPr="004D741E" w:rsidRDefault="007A0C1B" w:rsidP="007A0C1B">
            <w:pPr>
              <w:pStyle w:val="ListParagraph"/>
              <w:ind w:left="0"/>
              <w:rPr>
                <w:b/>
              </w:rPr>
            </w:pPr>
            <m:oMathPara>
              <m:oMath>
                <m:r>
                  <m:rPr>
                    <m:sty m:val="bi"/>
                  </m:rPr>
                  <w:rPr>
                    <w:rFonts w:ascii="Cambria Math" w:hAnsi="Cambria Math"/>
                  </w:rPr>
                  <m:t>2</m:t>
                </m:r>
                <m:r>
                  <m:rPr>
                    <m:sty m:val="bi"/>
                  </m:rPr>
                  <w:rPr>
                    <w:rFonts w:ascii="Cambria Math" w:hAnsi="Cambria Math"/>
                  </w:rPr>
                  <m:t>x</m:t>
                </m:r>
              </m:oMath>
            </m:oMathPara>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7A0C1B" w:rsidP="007A0C1B">
            <w:pPr>
              <w:pStyle w:val="ListParagraph"/>
              <w:ind w:left="0"/>
              <w:jc w:val="center"/>
              <w:rPr>
                <w:color w:val="FF0000"/>
              </w:rPr>
            </w:pPr>
            <w:r w:rsidRPr="004D741E">
              <w:rPr>
                <w:color w:val="FF0000"/>
              </w:rPr>
              <w:t>2</w:t>
            </w:r>
          </w:p>
        </w:tc>
        <w:tc>
          <w:tcPr>
            <w:tcW w:w="1064" w:type="dxa"/>
          </w:tcPr>
          <w:p w:rsidR="007A0C1B" w:rsidRPr="004D741E" w:rsidRDefault="007A0C1B" w:rsidP="007A0C1B">
            <w:pPr>
              <w:pStyle w:val="ListParagraph"/>
              <w:ind w:left="0"/>
              <w:jc w:val="center"/>
            </w:pPr>
            <w:r w:rsidRPr="004D741E">
              <w:t>4</w:t>
            </w:r>
          </w:p>
        </w:tc>
        <w:tc>
          <w:tcPr>
            <w:tcW w:w="1064" w:type="dxa"/>
          </w:tcPr>
          <w:p w:rsidR="007A0C1B" w:rsidRPr="004D741E" w:rsidRDefault="007A0C1B" w:rsidP="007A0C1B">
            <w:pPr>
              <w:pStyle w:val="ListParagraph"/>
              <w:ind w:left="0"/>
              <w:jc w:val="center"/>
            </w:pPr>
            <w:r w:rsidRPr="004D741E">
              <w:t>6</w:t>
            </w:r>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7A0C1B" w:rsidP="007A0C1B">
            <w:pPr>
              <w:pStyle w:val="ListParagraph"/>
              <w:ind w:left="0"/>
              <w:jc w:val="center"/>
              <w:rPr>
                <w:color w:val="FF0000"/>
              </w:rPr>
            </w:pPr>
            <w:r w:rsidRPr="004D741E">
              <w:rPr>
                <w:color w:val="FF0000"/>
              </w:rPr>
              <w:t>2</w:t>
            </w:r>
          </w:p>
        </w:tc>
        <w:tc>
          <w:tcPr>
            <w:tcW w:w="1064" w:type="dxa"/>
          </w:tcPr>
          <w:p w:rsidR="007A0C1B" w:rsidRPr="004D741E" w:rsidRDefault="007A0C1B" w:rsidP="007A0C1B">
            <w:pPr>
              <w:pStyle w:val="ListParagraph"/>
              <w:ind w:left="0"/>
              <w:jc w:val="center"/>
            </w:pPr>
            <w:r w:rsidRPr="004D741E">
              <w:t>4</w:t>
            </w:r>
          </w:p>
        </w:tc>
        <w:tc>
          <w:tcPr>
            <w:tcW w:w="1064" w:type="dxa"/>
          </w:tcPr>
          <w:p w:rsidR="007A0C1B" w:rsidRPr="004D741E" w:rsidRDefault="00B72979" w:rsidP="007A0C1B">
            <w:pPr>
              <w:pStyle w:val="ListParagraph"/>
              <w:ind w:left="0"/>
              <w:jc w:val="center"/>
            </w:pPr>
            <w:r w:rsidRPr="004D741E">
              <w:t>6</w:t>
            </w:r>
          </w:p>
        </w:tc>
      </w:tr>
      <w:tr w:rsidR="007A0C1B" w:rsidRPr="004D741E" w:rsidTr="007A0C1B">
        <w:tc>
          <w:tcPr>
            <w:tcW w:w="1064" w:type="dxa"/>
          </w:tcPr>
          <w:p w:rsidR="007A0C1B" w:rsidRPr="004D741E" w:rsidRDefault="005150FD" w:rsidP="007A0C1B">
            <w:pPr>
              <w:pStyle w:val="ListParagraph"/>
              <w:ind w:left="0"/>
              <w:rPr>
                <w:b/>
              </w:rPr>
            </w:pPr>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x</m:t>
                </m:r>
              </m:oMath>
            </m:oMathPara>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7A0C1B" w:rsidP="007A0C1B">
            <w:pPr>
              <w:pStyle w:val="ListParagraph"/>
              <w:ind w:left="0"/>
              <w:jc w:val="center"/>
              <w:rPr>
                <w:color w:val="FF0000"/>
              </w:rPr>
            </w:pPr>
            <w:r w:rsidRPr="004D741E">
              <w:rPr>
                <w:color w:val="FF0000"/>
              </w:rPr>
              <w:t>3</w:t>
            </w:r>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7A0C1B" w:rsidP="007A0C1B">
            <w:pPr>
              <w:pStyle w:val="ListParagraph"/>
              <w:ind w:left="0"/>
              <w:jc w:val="center"/>
            </w:pPr>
            <w:r w:rsidRPr="004D741E">
              <w:t>7</w:t>
            </w:r>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7A0C1B" w:rsidP="007A0C1B">
            <w:pPr>
              <w:pStyle w:val="ListParagraph"/>
              <w:ind w:left="0"/>
              <w:jc w:val="center"/>
              <w:rPr>
                <w:color w:val="FF0000"/>
              </w:rPr>
            </w:pPr>
            <w:r w:rsidRPr="004D741E">
              <w:rPr>
                <w:color w:val="FF0000"/>
              </w:rPr>
              <w:t>3</w:t>
            </w:r>
          </w:p>
        </w:tc>
        <w:tc>
          <w:tcPr>
            <w:tcW w:w="1064" w:type="dxa"/>
          </w:tcPr>
          <w:p w:rsidR="007A0C1B" w:rsidRPr="004D741E" w:rsidRDefault="007A0C1B" w:rsidP="007A0C1B">
            <w:pPr>
              <w:pStyle w:val="ListParagraph"/>
              <w:ind w:left="0"/>
              <w:jc w:val="center"/>
            </w:pPr>
            <w:r w:rsidRPr="004D741E">
              <w:t>0</w:t>
            </w:r>
          </w:p>
        </w:tc>
        <w:tc>
          <w:tcPr>
            <w:tcW w:w="1064" w:type="dxa"/>
          </w:tcPr>
          <w:p w:rsidR="007A0C1B" w:rsidRPr="004D741E" w:rsidRDefault="00B72979" w:rsidP="007A0C1B">
            <w:pPr>
              <w:pStyle w:val="ListParagraph"/>
              <w:ind w:left="0"/>
              <w:jc w:val="center"/>
            </w:pPr>
            <w:r w:rsidRPr="004D741E">
              <w:t>7</w:t>
            </w:r>
          </w:p>
        </w:tc>
      </w:tr>
    </w:tbl>
    <w:p w:rsidR="00062246" w:rsidRPr="00D4018A" w:rsidRDefault="00062246" w:rsidP="00062246">
      <w:pPr>
        <w:pStyle w:val="Heading3"/>
      </w:pPr>
      <w:r w:rsidRPr="00D4018A">
        <w:t>3.6 The Chinese Remainder Theorem</w:t>
      </w:r>
    </w:p>
    <w:p w:rsidR="00062246" w:rsidRDefault="00062246" w:rsidP="00A829C4">
      <w:pPr>
        <w:pStyle w:val="ListParagraph"/>
        <w:numPr>
          <w:ilvl w:val="0"/>
          <w:numId w:val="22"/>
        </w:numPr>
        <w:rPr>
          <w:b/>
        </w:rPr>
      </w:pPr>
      <w:r w:rsidRPr="00DC53FC">
        <w:rPr>
          <w:b/>
        </w:rPr>
        <w:t>Chinese Remainder Theorem 3.62</w:t>
      </w:r>
    </w:p>
    <w:p w:rsidR="00062246" w:rsidRPr="00DC53FC" w:rsidRDefault="00062246" w:rsidP="00A829C4">
      <w:pPr>
        <w:pStyle w:val="ListParagraph"/>
        <w:numPr>
          <w:ilvl w:val="1"/>
          <w:numId w:val="22"/>
        </w:numPr>
        <w:rPr>
          <w:b/>
        </w:rPr>
      </w:pPr>
      <w:r w:rsidRPr="00D4018A">
        <w:t xml:space="preserve">If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ctrlPr>
              <w:rPr>
                <w:rFonts w:ascii="Cambria Math" w:hAnsi="Cambria Math"/>
                <w:i/>
              </w:rPr>
            </m:ctrlPr>
          </m:e>
        </m:func>
        <m:r>
          <w:rPr>
            <w:rFonts w:ascii="Cambria Math" w:hAnsi="Cambria Math"/>
          </w:rPr>
          <m:t>=1</m:t>
        </m:r>
      </m:oMath>
      <w:r w:rsidRPr="00D4018A">
        <w:t xml:space="preserve">, then for any choice of the integers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D4018A">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oMath>
      <w:r w:rsidRPr="00D4018A">
        <w:t>, the simultaneous congruences</w:t>
      </w:r>
    </w:p>
    <w:p w:rsidR="00062246" w:rsidRPr="00D4018A" w:rsidRDefault="00062246" w:rsidP="00062246">
      <w:pPr>
        <w:pStyle w:val="ListParagraph"/>
        <w:ind w:left="1440"/>
      </w:pPr>
      <m:oMathPara>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mod</m:t>
              </m:r>
              <m:sSub>
                <m:sSubPr>
                  <m:ctrlPr>
                    <w:rPr>
                      <w:rFonts w:ascii="Cambria Math" w:hAnsi="Cambria Math"/>
                      <w:i/>
                    </w:rPr>
                  </m:ctrlPr>
                </m:sSubPr>
                <m:e>
                  <m:r>
                    <w:rPr>
                      <w:rFonts w:ascii="Cambria Math" w:hAnsi="Cambria Math"/>
                    </w:rPr>
                    <m:t xml:space="preserve"> m</m:t>
                  </m:r>
                </m:e>
                <m:sub>
                  <m:r>
                    <w:rPr>
                      <w:rFonts w:ascii="Cambria Math" w:hAnsi="Cambria Math"/>
                    </w:rPr>
                    <m:t>1</m:t>
                  </m:r>
                </m:sub>
              </m:sSub>
            </m:e>
          </m:d>
        </m:oMath>
      </m:oMathPara>
    </w:p>
    <w:p w:rsidR="00062246" w:rsidRPr="00D4018A" w:rsidRDefault="00062246" w:rsidP="00062246">
      <w:pPr>
        <w:pStyle w:val="ListParagraph"/>
        <w:ind w:left="1440"/>
      </w:pPr>
      <m:oMathPara>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(mod</m:t>
          </m:r>
          <m:sSub>
            <m:sSubPr>
              <m:ctrlPr>
                <w:rPr>
                  <w:rFonts w:ascii="Cambria Math" w:hAnsi="Cambria Math"/>
                  <w:i/>
                </w:rPr>
              </m:ctrlPr>
            </m:sSubPr>
            <m:e>
              <m:r>
                <w:rPr>
                  <w:rFonts w:ascii="Cambria Math" w:hAnsi="Cambria Math"/>
                </w:rPr>
                <m:t xml:space="preserve"> m</m:t>
              </m:r>
            </m:e>
            <m:sub>
              <m:r>
                <w:rPr>
                  <w:rFonts w:ascii="Cambria Math" w:hAnsi="Cambria Math"/>
                </w:rPr>
                <m:t>2</m:t>
              </m:r>
            </m:sub>
          </m:sSub>
          <m:r>
            <w:rPr>
              <w:rFonts w:ascii="Cambria Math" w:hAnsi="Cambria Math"/>
            </w:rPr>
            <m:t>)</m:t>
          </m:r>
        </m:oMath>
      </m:oMathPara>
    </w:p>
    <w:p w:rsidR="00062246" w:rsidRDefault="00062246" w:rsidP="00062246">
      <w:pPr>
        <w:pStyle w:val="ListParagraph"/>
        <w:ind w:left="1080"/>
      </w:pPr>
    </w:p>
    <w:p w:rsidR="00062246" w:rsidRPr="00D4018A" w:rsidRDefault="00062246" w:rsidP="00062246">
      <w:pPr>
        <w:pStyle w:val="ListParagraph"/>
        <w:ind w:left="1080"/>
      </w:pPr>
      <w:r w:rsidRPr="00D4018A">
        <w:t xml:space="preserve">have a solution. Moreover, if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w:r w:rsidRPr="00D4018A">
        <w:t>is one integer solution, then the complete solution is</w:t>
      </w:r>
    </w:p>
    <w:p w:rsidR="00062246" w:rsidRDefault="00062246" w:rsidP="00062246">
      <w:pPr>
        <w:pStyle w:val="ListParagraph"/>
        <w:ind w:left="144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(mod </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m:oMathPara>
    </w:p>
    <w:p w:rsidR="00062246" w:rsidRPr="00D4018A" w:rsidRDefault="00062246" w:rsidP="00062246">
      <w:pPr>
        <w:pStyle w:val="ListParagraph"/>
        <w:ind w:left="1440"/>
      </w:pPr>
    </w:p>
    <w:p w:rsidR="00062246" w:rsidRPr="00DC53FC" w:rsidRDefault="00062246" w:rsidP="00A829C4">
      <w:pPr>
        <w:pStyle w:val="ListParagraph"/>
        <w:numPr>
          <w:ilvl w:val="0"/>
          <w:numId w:val="22"/>
        </w:numPr>
        <w:rPr>
          <w:b/>
        </w:rPr>
      </w:pPr>
      <w:r w:rsidRPr="00DC53FC">
        <w:rPr>
          <w:b/>
        </w:rPr>
        <w:t>Generalized Chinese Remainder Theorem 3.66</w:t>
      </w:r>
    </w:p>
    <w:p w:rsidR="00062246" w:rsidRPr="00D4018A" w:rsidRDefault="00062246" w:rsidP="00A829C4">
      <w:pPr>
        <w:pStyle w:val="ListParagraph"/>
        <w:numPr>
          <w:ilvl w:val="1"/>
          <w:numId w:val="22"/>
        </w:numPr>
        <w:ind w:left="993"/>
      </w:pPr>
      <w:r w:rsidRPr="00D4018A">
        <w:t xml:space="preserve">Let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r w:rsidRPr="00D4018A">
        <w:t xml:space="preserve"> be positive integers such that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j</m:t>
                    </m:r>
                  </m:sub>
                </m:sSub>
              </m:e>
            </m:d>
            <m:ctrlPr>
              <w:rPr>
                <w:rFonts w:ascii="Cambria Math" w:hAnsi="Cambria Math"/>
                <w:i/>
              </w:rPr>
            </m:ctrlPr>
          </m:e>
        </m:func>
        <m:r>
          <w:rPr>
            <w:rFonts w:ascii="Cambria Math" w:hAnsi="Cambria Math"/>
          </w:rPr>
          <m:t>=1</m:t>
        </m:r>
      </m:oMath>
      <w:r w:rsidRPr="00D4018A">
        <w:t xml:space="preserve"> if </w:t>
      </w:r>
      <m:oMath>
        <m:r>
          <w:rPr>
            <w:rFonts w:ascii="Cambria Math" w:hAnsi="Cambria Math"/>
          </w:rPr>
          <m:t>i≠j</m:t>
        </m:r>
      </m:oMath>
      <w:r w:rsidRPr="00D4018A">
        <w:t xml:space="preserve">. Then for any integers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D4018A">
        <w:t xml:space="preserve"> the simultaneous congruences</w:t>
      </w:r>
    </w:p>
    <w:p w:rsidR="00062246" w:rsidRPr="00D4018A" w:rsidRDefault="00062246" w:rsidP="00062246">
      <w:pPr>
        <w:pStyle w:val="ListParagraph"/>
        <w:ind w:left="1440"/>
      </w:pPr>
      <m:oMathPara>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mod </m:t>
              </m:r>
              <m:sSub>
                <m:sSubPr>
                  <m:ctrlPr>
                    <w:rPr>
                      <w:rFonts w:ascii="Cambria Math" w:hAnsi="Cambria Math"/>
                      <w:i/>
                    </w:rPr>
                  </m:ctrlPr>
                </m:sSubPr>
                <m:e>
                  <m:r>
                    <w:rPr>
                      <w:rFonts w:ascii="Cambria Math" w:hAnsi="Cambria Math"/>
                    </w:rPr>
                    <m:t>m</m:t>
                  </m:r>
                </m:e>
                <m:sub>
                  <m:r>
                    <w:rPr>
                      <w:rFonts w:ascii="Cambria Math" w:hAnsi="Cambria Math"/>
                    </w:rPr>
                    <m:t>1</m:t>
                  </m:r>
                </m:sub>
              </m:sSub>
            </m:e>
          </m:d>
        </m:oMath>
      </m:oMathPara>
    </w:p>
    <w:p w:rsidR="00062246" w:rsidRPr="00D4018A" w:rsidRDefault="00062246" w:rsidP="00062246">
      <w:pPr>
        <w:pStyle w:val="ListParagraph"/>
        <w:ind w:left="1440"/>
      </w:pPr>
      <m:oMathPara>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m:oMathPara>
    </w:p>
    <w:p w:rsidR="00062246" w:rsidRPr="00D4018A" w:rsidRDefault="00062246" w:rsidP="00062246">
      <w:pPr>
        <w:pStyle w:val="ListParagraph"/>
        <w:ind w:left="1440"/>
      </w:pPr>
      <m:oMathPara>
        <m:oMath>
          <m:r>
            <w:rPr>
              <w:rFonts w:ascii="Cambria Math" w:hAnsi="Cambria Math"/>
            </w:rPr>
            <m:t>.</m:t>
          </m:r>
        </m:oMath>
      </m:oMathPara>
    </w:p>
    <w:p w:rsidR="00062246" w:rsidRPr="00D4018A" w:rsidRDefault="00062246" w:rsidP="00062246">
      <w:pPr>
        <w:pStyle w:val="ListParagraph"/>
        <w:ind w:left="1440"/>
      </w:pPr>
      <m:oMathPara>
        <m:oMath>
          <m:r>
            <w:rPr>
              <w:rFonts w:ascii="Cambria Math" w:hAnsi="Cambria Math"/>
            </w:rPr>
            <m:t>.</m:t>
          </m:r>
        </m:oMath>
      </m:oMathPara>
    </w:p>
    <w:p w:rsidR="00062246" w:rsidRPr="00D4018A" w:rsidRDefault="00062246" w:rsidP="00062246">
      <w:pPr>
        <w:pStyle w:val="ListParagraph"/>
        <w:ind w:left="1440"/>
      </w:pPr>
      <m:oMathPara>
        <m:oMath>
          <m:r>
            <w:rPr>
              <w:rFonts w:ascii="Cambria Math" w:hAnsi="Cambria Math"/>
            </w:rPr>
            <m:t>.</m:t>
          </m:r>
        </m:oMath>
      </m:oMathPara>
    </w:p>
    <w:p w:rsidR="00062246" w:rsidRDefault="00062246" w:rsidP="00062246">
      <w:pPr>
        <w:pStyle w:val="ListParagraph"/>
        <w:ind w:left="1440"/>
      </w:pPr>
      <m:oMathPara>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 xml:space="preserve">mod </m:t>
              </m:r>
              <m:sSub>
                <m:sSubPr>
                  <m:ctrlPr>
                    <w:rPr>
                      <w:rFonts w:ascii="Cambria Math" w:hAnsi="Cambria Math"/>
                      <w:i/>
                    </w:rPr>
                  </m:ctrlPr>
                </m:sSubPr>
                <m:e>
                  <m:r>
                    <w:rPr>
                      <w:rFonts w:ascii="Cambria Math" w:hAnsi="Cambria Math"/>
                    </w:rPr>
                    <m:t>m</m:t>
                  </m:r>
                </m:e>
                <m:sub>
                  <m:r>
                    <w:rPr>
                      <w:rFonts w:ascii="Cambria Math" w:hAnsi="Cambria Math"/>
                    </w:rPr>
                    <m:t>n</m:t>
                  </m:r>
                </m:sub>
              </m:sSub>
            </m:e>
          </m:d>
        </m:oMath>
      </m:oMathPara>
    </w:p>
    <w:p w:rsidR="00062246" w:rsidRPr="00DC53FC" w:rsidRDefault="00062246" w:rsidP="00062246">
      <w:pPr>
        <w:pStyle w:val="ListParagraph"/>
        <w:ind w:left="1440"/>
      </w:pPr>
    </w:p>
    <w:p w:rsidR="00062246" w:rsidRDefault="00062246" w:rsidP="00062246">
      <w:pPr>
        <w:pStyle w:val="ListParagraph"/>
        <w:ind w:left="1080"/>
      </w:pPr>
      <w:r>
        <w:t>a</w:t>
      </w:r>
      <w:r w:rsidRPr="00D4018A">
        <w:t xml:space="preserve">lways have a solution. Moreover, if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D4018A">
        <w:t xml:space="preserve"> is one solution, then the complete solution is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rsidRPr="00D4018A">
        <w:t>.</w:t>
      </w:r>
    </w:p>
    <w:p w:rsidR="00062246" w:rsidRPr="00DC53FC" w:rsidRDefault="00062246" w:rsidP="00062246">
      <w:pPr>
        <w:pStyle w:val="ListParagraph"/>
        <w:ind w:left="1080"/>
      </w:pPr>
    </w:p>
    <w:p w:rsidR="00062246" w:rsidRPr="00DC53FC" w:rsidRDefault="00062246" w:rsidP="00A829C4">
      <w:pPr>
        <w:pStyle w:val="ListParagraph"/>
        <w:numPr>
          <w:ilvl w:val="0"/>
          <w:numId w:val="22"/>
        </w:numPr>
        <w:rPr>
          <w:b/>
        </w:rPr>
      </w:pPr>
      <w:r w:rsidRPr="00DC53FC">
        <w:rPr>
          <w:b/>
        </w:rPr>
        <w:t>Example</w:t>
      </w:r>
    </w:p>
    <w:p w:rsidR="00062246" w:rsidRPr="00D4018A" w:rsidRDefault="00062246" w:rsidP="00A829C4">
      <w:pPr>
        <w:pStyle w:val="ListParagraph"/>
        <w:numPr>
          <w:ilvl w:val="1"/>
          <w:numId w:val="22"/>
        </w:numPr>
      </w:pPr>
      <w:r w:rsidRPr="00D4018A">
        <w:t>Solve the simultaneous congruences</w:t>
      </w:r>
    </w:p>
    <w:p w:rsidR="00062246" w:rsidRPr="00D4018A" w:rsidRDefault="00062246" w:rsidP="00062246">
      <w:pPr>
        <w:pStyle w:val="ListParagraph"/>
        <w:ind w:left="1440"/>
      </w:pPr>
      <m:oMathPara>
        <m:oMath>
          <m:r>
            <w:rPr>
              <w:rFonts w:ascii="Cambria Math" w:hAnsi="Cambria Math"/>
            </w:rPr>
            <m:t xml:space="preserve">9x≡21 </m:t>
          </m:r>
          <m:d>
            <m:dPr>
              <m:ctrlPr>
                <w:rPr>
                  <w:rFonts w:ascii="Cambria Math" w:hAnsi="Cambria Math"/>
                  <w:i/>
                </w:rPr>
              </m:ctrlPr>
            </m:dPr>
            <m:e>
              <m:r>
                <w:rPr>
                  <w:rFonts w:ascii="Cambria Math" w:hAnsi="Cambria Math"/>
                </w:rPr>
                <m:t>mod 6</m:t>
              </m:r>
            </m:e>
          </m:d>
        </m:oMath>
      </m:oMathPara>
    </w:p>
    <w:p w:rsidR="00062246" w:rsidRPr="00D4018A" w:rsidRDefault="00062246" w:rsidP="00062246">
      <w:pPr>
        <w:pStyle w:val="ListParagraph"/>
        <w:ind w:left="1440"/>
      </w:pPr>
      <m:oMathPara>
        <m:oMath>
          <m:r>
            <w:rPr>
              <w:rFonts w:ascii="Cambria Math" w:hAnsi="Cambria Math"/>
            </w:rPr>
            <m:t xml:space="preserve">4x≡9 </m:t>
          </m:r>
          <m:d>
            <m:dPr>
              <m:ctrlPr>
                <w:rPr>
                  <w:rFonts w:ascii="Cambria Math" w:hAnsi="Cambria Math"/>
                  <w:i/>
                </w:rPr>
              </m:ctrlPr>
            </m:dPr>
            <m:e>
              <m:r>
                <w:rPr>
                  <w:rFonts w:ascii="Cambria Math" w:hAnsi="Cambria Math"/>
                </w:rPr>
                <m:t>mod 13</m:t>
              </m:r>
            </m:e>
          </m:d>
        </m:oMath>
      </m:oMathPara>
    </w:p>
    <w:p w:rsidR="00062246" w:rsidRPr="00D4018A" w:rsidRDefault="00062246" w:rsidP="00A829C4">
      <w:pPr>
        <w:pStyle w:val="ListParagraph"/>
        <w:numPr>
          <w:ilvl w:val="1"/>
          <w:numId w:val="22"/>
        </w:numPr>
      </w:pPr>
      <w:r w:rsidRPr="00D4018A">
        <w:t xml:space="preserve">Solution: First check that each individual congruence has a solution: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9,6</m:t>
                </m:r>
              </m:e>
            </m:d>
            <m:ctrlPr>
              <w:rPr>
                <w:rFonts w:ascii="Cambria Math" w:hAnsi="Cambria Math"/>
                <w:i/>
              </w:rPr>
            </m:ctrlPr>
          </m:e>
        </m:func>
        <m:r>
          <w:rPr>
            <w:rFonts w:ascii="Cambria Math" w:hAnsi="Cambria Math"/>
          </w:rPr>
          <m:t>=3|21</m:t>
        </m:r>
      </m:oMath>
      <w:r w:rsidRPr="00D4018A">
        <w:t xml:space="preserve"> and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4,13</m:t>
                </m:r>
              </m:e>
            </m:d>
            <m:ctrlPr>
              <w:rPr>
                <w:rFonts w:ascii="Cambria Math" w:hAnsi="Cambria Math"/>
                <w:i/>
              </w:rPr>
            </m:ctrlPr>
          </m:e>
        </m:func>
        <m:r>
          <w:rPr>
            <w:rFonts w:ascii="Cambria Math" w:hAnsi="Cambria Math"/>
          </w:rPr>
          <m:t>=1|9</m:t>
        </m:r>
      </m:oMath>
      <w:r w:rsidRPr="00D4018A">
        <w:t>.</w:t>
      </w:r>
    </w:p>
    <w:p w:rsidR="00062246" w:rsidRPr="00D4018A" w:rsidRDefault="00062246" w:rsidP="00062246">
      <w:pPr>
        <w:pStyle w:val="ListParagraph"/>
        <w:ind w:left="1440"/>
      </w:pPr>
    </w:p>
    <w:p w:rsidR="00062246" w:rsidRPr="00D4018A" w:rsidRDefault="00062246" w:rsidP="00062246">
      <w:pPr>
        <w:pStyle w:val="ListParagraph"/>
        <w:ind w:left="1080"/>
      </w:pPr>
      <w:r w:rsidRPr="00D4018A">
        <w:t xml:space="preserve">Check that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6,13</m:t>
                </m:r>
              </m:e>
            </m:d>
            <m:ctrlPr>
              <w:rPr>
                <w:rFonts w:ascii="Cambria Math" w:hAnsi="Cambria Math"/>
                <w:i/>
              </w:rPr>
            </m:ctrlPr>
          </m:e>
        </m:func>
        <m:r>
          <w:rPr>
            <w:rFonts w:ascii="Cambria Math" w:hAnsi="Cambria Math"/>
          </w:rPr>
          <m:t>=1</m:t>
        </m:r>
      </m:oMath>
      <w:r w:rsidRPr="00D4018A">
        <w:t xml:space="preserve">. If this is true, then this set of simultaneous congruences has a solution. First of all, we can reduce the first congruence to </w:t>
      </w:r>
      <m:oMath>
        <m:r>
          <w:rPr>
            <w:rFonts w:ascii="Cambria Math" w:hAnsi="Cambria Math"/>
          </w:rPr>
          <m:t xml:space="preserve">3x≡3 </m:t>
        </m:r>
        <m:d>
          <m:dPr>
            <m:ctrlPr>
              <w:rPr>
                <w:rFonts w:ascii="Cambria Math" w:hAnsi="Cambria Math"/>
                <w:i/>
              </w:rPr>
            </m:ctrlPr>
          </m:dPr>
          <m:e>
            <m:r>
              <w:rPr>
                <w:rFonts w:ascii="Cambria Math" w:hAnsi="Cambria Math"/>
              </w:rPr>
              <m:t>mod6</m:t>
            </m:r>
          </m:e>
        </m:d>
      </m:oMath>
      <w:r w:rsidRPr="00D4018A">
        <w:t xml:space="preserve">. This further reduces to </w:t>
      </w:r>
      <m:oMath>
        <m:r>
          <w:rPr>
            <w:rFonts w:ascii="Cambria Math" w:hAnsi="Cambria Math"/>
          </w:rPr>
          <m:t>x≡1 (mod 2)</m:t>
        </m:r>
      </m:oMath>
      <w:r w:rsidRPr="00D4018A">
        <w:t xml:space="preserve">. Another way of stating this is that </w:t>
      </w:r>
      <m:oMath>
        <m:r>
          <w:rPr>
            <w:rFonts w:ascii="Cambria Math" w:hAnsi="Cambria Math"/>
          </w:rPr>
          <m:t>x=1+2y</m:t>
        </m:r>
      </m:oMath>
      <w:r w:rsidRPr="00D4018A">
        <w:t xml:space="preserve"> for some </w:t>
      </w:r>
      <m:oMath>
        <m:r>
          <w:rPr>
            <w:rFonts w:ascii="Cambria Math" w:hAnsi="Cambria Math"/>
          </w:rPr>
          <m:t>y</m:t>
        </m:r>
        <m:r>
          <m:rPr>
            <m:scr m:val="double-struck"/>
          </m:rPr>
          <w:rPr>
            <w:rFonts w:ascii="Cambria Math" w:hAnsi="Cambria Math"/>
          </w:rPr>
          <m:t>∈Z</m:t>
        </m:r>
      </m:oMath>
      <w:r w:rsidRPr="00D4018A">
        <w:t>.</w:t>
      </w:r>
    </w:p>
    <w:p w:rsidR="00062246" w:rsidRPr="00D4018A" w:rsidRDefault="00062246" w:rsidP="00062246">
      <w:pPr>
        <w:pStyle w:val="ListParagraph"/>
        <w:ind w:left="1440"/>
      </w:pPr>
    </w:p>
    <w:p w:rsidR="00062246" w:rsidRPr="00D4018A" w:rsidRDefault="00062246" w:rsidP="00062246">
      <w:pPr>
        <w:pStyle w:val="ListParagraph"/>
        <w:ind w:left="1080"/>
      </w:pPr>
      <w:r w:rsidRPr="00D4018A">
        <w:t xml:space="preserve">Recall that we can solve a linear congruence by modeling it as a linear Diophantine equation. For example, solving </w:t>
      </w:r>
      <m:oMath>
        <m:r>
          <w:rPr>
            <w:rFonts w:ascii="Cambria Math" w:hAnsi="Cambria Math"/>
          </w:rPr>
          <m:t>4x+13y=9</m:t>
        </m:r>
      </m:oMath>
      <w:r w:rsidRPr="00D4018A">
        <w:t xml:space="preserve"> will give us a solution to the second congruence. Using the Extended Euclidean Algorithm, I get a particular solution of </w:t>
      </w:r>
      <m:oMath>
        <m:d>
          <m:dPr>
            <m:ctrlPr>
              <w:rPr>
                <w:rFonts w:ascii="Cambria Math" w:hAnsi="Cambria Math"/>
                <w:i/>
              </w:rPr>
            </m:ctrlPr>
          </m:dPr>
          <m:e>
            <m:r>
              <w:rPr>
                <w:rFonts w:ascii="Cambria Math" w:hAnsi="Cambria Math"/>
              </w:rPr>
              <m:t>x,y</m:t>
            </m:r>
          </m:e>
        </m:d>
        <m:r>
          <w:rPr>
            <w:rFonts w:ascii="Cambria Math" w:hAnsi="Cambria Math"/>
          </w:rPr>
          <m:t>=(12,-3)</m:t>
        </m:r>
      </m:oMath>
      <w:r w:rsidRPr="00D4018A">
        <w:t xml:space="preserve">. Therefore, </w:t>
      </w:r>
      <m:oMath>
        <m:r>
          <w:rPr>
            <w:rFonts w:ascii="Cambria Math" w:hAnsi="Cambria Math"/>
          </w:rPr>
          <m:t>x≡12 (mod 13)</m:t>
        </m:r>
      </m:oMath>
      <w:r w:rsidRPr="00D4018A">
        <w:t xml:space="preserve">. </w:t>
      </w:r>
    </w:p>
    <w:p w:rsidR="00062246" w:rsidRPr="00D4018A" w:rsidRDefault="00062246" w:rsidP="00062246">
      <w:pPr>
        <w:pStyle w:val="ListParagraph"/>
        <w:ind w:left="1440"/>
      </w:pPr>
    </w:p>
    <w:p w:rsidR="00062246" w:rsidRPr="00D4018A" w:rsidRDefault="00062246" w:rsidP="00062246">
      <w:pPr>
        <w:pStyle w:val="ListParagraph"/>
        <w:ind w:left="1080"/>
      </w:pPr>
      <w:r w:rsidRPr="00D4018A">
        <w:t>We now substitute the result from the first congruence into the second:</w:t>
      </w:r>
    </w:p>
    <w:p w:rsidR="00062246" w:rsidRPr="00D4018A" w:rsidRDefault="00062246" w:rsidP="00062246">
      <w:pPr>
        <w:pStyle w:val="ListParagraph"/>
        <w:ind w:left="1440"/>
      </w:pPr>
      <m:oMathPara>
        <m:oMath>
          <m:r>
            <w:rPr>
              <w:rFonts w:ascii="Cambria Math" w:hAnsi="Cambria Math"/>
            </w:rPr>
            <m:t xml:space="preserve">1+2y≡12 </m:t>
          </m:r>
          <m:d>
            <m:dPr>
              <m:ctrlPr>
                <w:rPr>
                  <w:rFonts w:ascii="Cambria Math" w:hAnsi="Cambria Math"/>
                  <w:i/>
                </w:rPr>
              </m:ctrlPr>
            </m:dPr>
            <m:e>
              <m:r>
                <w:rPr>
                  <w:rFonts w:ascii="Cambria Math" w:hAnsi="Cambria Math"/>
                </w:rPr>
                <m:t>mod 13</m:t>
              </m:r>
            </m:e>
          </m:d>
        </m:oMath>
      </m:oMathPara>
    </w:p>
    <w:p w:rsidR="00062246" w:rsidRPr="00D4018A" w:rsidRDefault="00062246" w:rsidP="00062246">
      <w:pPr>
        <w:pStyle w:val="ListParagraph"/>
        <w:ind w:left="1440"/>
      </w:pPr>
      <m:oMathPara>
        <m:oMath>
          <m:r>
            <w:rPr>
              <w:rFonts w:ascii="Cambria Math" w:hAnsi="Cambria Math"/>
            </w:rPr>
            <m:t>2y≡11 (mod 13)</m:t>
          </m:r>
        </m:oMath>
      </m:oMathPara>
    </w:p>
    <w:p w:rsidR="00062246" w:rsidRPr="00D4018A" w:rsidRDefault="00062246" w:rsidP="00062246">
      <w:pPr>
        <w:pStyle w:val="ListParagraph"/>
        <w:ind w:left="1440"/>
      </w:pPr>
    </w:p>
    <w:p w:rsidR="00062246" w:rsidRPr="00D4018A" w:rsidRDefault="00062246" w:rsidP="00062246">
      <w:pPr>
        <w:pStyle w:val="ListParagraph"/>
        <w:ind w:left="1080"/>
      </w:pPr>
      <w:r w:rsidRPr="00D4018A">
        <w:t xml:space="preserve">Solving for </w:t>
      </w:r>
      <m:oMath>
        <m:r>
          <w:rPr>
            <w:rFonts w:ascii="Cambria Math" w:hAnsi="Cambria Math"/>
          </w:rPr>
          <m:t>y</m:t>
        </m:r>
      </m:oMath>
      <w:r w:rsidRPr="00D4018A">
        <w:t xml:space="preserve">, we get </w:t>
      </w:r>
      <m:oMath>
        <m:r>
          <w:rPr>
            <w:rFonts w:ascii="Cambria Math" w:hAnsi="Cambria Math"/>
          </w:rPr>
          <m:t xml:space="preserve">y≡12 </m:t>
        </m:r>
        <m:d>
          <m:dPr>
            <m:ctrlPr>
              <w:rPr>
                <w:rFonts w:ascii="Cambria Math" w:hAnsi="Cambria Math"/>
                <w:i/>
              </w:rPr>
            </m:ctrlPr>
          </m:dPr>
          <m:e>
            <m:r>
              <w:rPr>
                <w:rFonts w:ascii="Cambria Math" w:hAnsi="Cambria Math"/>
              </w:rPr>
              <m:t>mod 13</m:t>
            </m:r>
          </m:e>
        </m:d>
      </m:oMath>
      <w:r w:rsidRPr="00D4018A">
        <w:t xml:space="preserve">. We can rewrite this as </w:t>
      </w:r>
      <m:oMath>
        <m:r>
          <w:rPr>
            <w:rFonts w:ascii="Cambria Math" w:hAnsi="Cambria Math"/>
          </w:rPr>
          <m:t>y=12+13z</m:t>
        </m:r>
      </m:oMath>
      <w:r w:rsidRPr="00D4018A">
        <w:t xml:space="preserve">, for some </w:t>
      </w:r>
      <m:oMath>
        <m:r>
          <w:rPr>
            <w:rFonts w:ascii="Cambria Math" w:hAnsi="Cambria Math"/>
          </w:rPr>
          <m:t>z</m:t>
        </m:r>
        <m:r>
          <m:rPr>
            <m:scr m:val="double-struck"/>
          </m:rPr>
          <w:rPr>
            <w:rFonts w:ascii="Cambria Math" w:hAnsi="Cambria Math"/>
          </w:rPr>
          <m:t>∈Z</m:t>
        </m:r>
      </m:oMath>
      <w:r w:rsidRPr="00D4018A">
        <w:t xml:space="preserve">. Plugging this back in to the original equation for </w:t>
      </w:r>
      <m:oMath>
        <m:r>
          <w:rPr>
            <w:rFonts w:ascii="Cambria Math" w:hAnsi="Cambria Math"/>
          </w:rPr>
          <m:t>x:</m:t>
        </m:r>
      </m:oMath>
    </w:p>
    <w:p w:rsidR="00062246" w:rsidRPr="00D4018A" w:rsidRDefault="00062246" w:rsidP="00062246">
      <w:pPr>
        <w:pStyle w:val="ListParagraph"/>
        <w:ind w:left="1440"/>
      </w:pPr>
      <m:oMathPara>
        <m:oMath>
          <m:r>
            <w:rPr>
              <w:rFonts w:ascii="Cambria Math" w:hAnsi="Cambria Math"/>
            </w:rPr>
            <m:t>x=1+2</m:t>
          </m:r>
          <m:d>
            <m:dPr>
              <m:ctrlPr>
                <w:rPr>
                  <w:rFonts w:ascii="Cambria Math" w:hAnsi="Cambria Math"/>
                  <w:i/>
                </w:rPr>
              </m:ctrlPr>
            </m:dPr>
            <m:e>
              <m:r>
                <w:rPr>
                  <w:rFonts w:ascii="Cambria Math" w:hAnsi="Cambria Math"/>
                </w:rPr>
                <m:t>12+13z</m:t>
              </m:r>
            </m:e>
          </m:d>
        </m:oMath>
      </m:oMathPara>
    </w:p>
    <w:p w:rsidR="00062246" w:rsidRPr="00D4018A" w:rsidRDefault="00062246" w:rsidP="00062246">
      <w:pPr>
        <w:pStyle w:val="ListParagraph"/>
        <w:ind w:left="1440"/>
      </w:pPr>
      <m:oMathPara>
        <m:oMath>
          <m:r>
            <w:rPr>
              <w:rFonts w:ascii="Cambria Math" w:hAnsi="Cambria Math"/>
            </w:rPr>
            <m:t>x=25+26z</m:t>
          </m:r>
        </m:oMath>
      </m:oMathPara>
    </w:p>
    <w:p w:rsidR="00062246" w:rsidRPr="00D4018A" w:rsidRDefault="00062246" w:rsidP="00062246">
      <w:pPr>
        <w:pStyle w:val="ListParagraph"/>
        <w:ind w:left="1440"/>
      </w:pPr>
      <m:oMathPara>
        <m:oMath>
          <m:r>
            <w:rPr>
              <w:rFonts w:ascii="Cambria Math" w:hAnsi="Cambria Math"/>
            </w:rPr>
            <m:t>x≡25 (mod 26)</m:t>
          </m:r>
        </m:oMath>
      </m:oMathPara>
    </w:p>
    <w:p w:rsidR="00062246" w:rsidRPr="005D2D42" w:rsidRDefault="00062246" w:rsidP="00A829C4">
      <w:pPr>
        <w:pStyle w:val="ListParagraph"/>
        <w:numPr>
          <w:ilvl w:val="0"/>
          <w:numId w:val="22"/>
        </w:numPr>
        <w:rPr>
          <w:b/>
        </w:rPr>
      </w:pPr>
      <w:r w:rsidRPr="005D2D42">
        <w:rPr>
          <w:b/>
        </w:rPr>
        <w:t>Example</w:t>
      </w:r>
    </w:p>
    <w:p w:rsidR="00062246" w:rsidRPr="00D4018A" w:rsidRDefault="00062246" w:rsidP="00A829C4">
      <w:pPr>
        <w:pStyle w:val="ListParagraph"/>
        <w:numPr>
          <w:ilvl w:val="1"/>
          <w:numId w:val="22"/>
        </w:numPr>
      </w:pPr>
      <w:r w:rsidRPr="00D4018A">
        <w:t xml:space="preserve">A basket contains a number of eggs and, when the eggs are removed </w:t>
      </w:r>
      <m:oMath>
        <m:r>
          <w:rPr>
            <w:rFonts w:ascii="Cambria Math" w:hAnsi="Cambria Math"/>
          </w:rPr>
          <m:t>2, 3, 4, 5, and 6</m:t>
        </m:r>
      </m:oMath>
      <w:r w:rsidRPr="00D4018A">
        <w:t xml:space="preserve"> at a time, there are </w:t>
      </w:r>
      <m:oMath>
        <m:r>
          <w:rPr>
            <w:rFonts w:ascii="Cambria Math" w:hAnsi="Cambria Math"/>
          </w:rPr>
          <m:t>1, 2, 3, 4, and 5,</m:t>
        </m:r>
      </m:oMath>
      <w:r w:rsidRPr="00D4018A">
        <w:t xml:space="preserve"> respectively, left over. When the eggs are removed </w:t>
      </w:r>
      <m:oMath>
        <m:r>
          <w:rPr>
            <w:rFonts w:ascii="Cambria Math" w:hAnsi="Cambria Math"/>
          </w:rPr>
          <m:t>7</m:t>
        </m:r>
      </m:oMath>
      <w:r w:rsidRPr="00D4018A">
        <w:t xml:space="preserve"> at a time, there are none left over. Assuming none of the eggs broke during the preceding operations, determine the minimum number of eggs there were in the basket.</w:t>
      </w:r>
    </w:p>
    <w:p w:rsidR="00062246" w:rsidRPr="00D4018A" w:rsidRDefault="00062246" w:rsidP="00A829C4">
      <w:pPr>
        <w:pStyle w:val="ListParagraph"/>
        <w:numPr>
          <w:ilvl w:val="1"/>
          <w:numId w:val="22"/>
        </w:numPr>
      </w:pPr>
      <w:r w:rsidRPr="00D4018A">
        <w:t>Set up: The question is providing us with a set of simultaneous congruences, the solution of which is also a congruence. We then must determine the smallest positive integer solution to that final congruence. Taking the information from the question:</w:t>
      </w:r>
    </w:p>
    <w:p w:rsidR="00062246" w:rsidRPr="00D4018A" w:rsidRDefault="00062246" w:rsidP="00A829C4">
      <w:pPr>
        <w:pStyle w:val="ListParagraph"/>
        <w:numPr>
          <w:ilvl w:val="0"/>
          <w:numId w:val="23"/>
        </w:numPr>
      </w:pPr>
      <m:oMath>
        <m:r>
          <w:rPr>
            <w:rFonts w:ascii="Cambria Math" w:hAnsi="Cambria Math"/>
          </w:rPr>
          <m:t xml:space="preserve">x≡1 </m:t>
        </m:r>
        <m:d>
          <m:dPr>
            <m:ctrlPr>
              <w:rPr>
                <w:rFonts w:ascii="Cambria Math" w:hAnsi="Cambria Math"/>
                <w:i/>
              </w:rPr>
            </m:ctrlPr>
          </m:dPr>
          <m:e>
            <m:r>
              <w:rPr>
                <w:rFonts w:ascii="Cambria Math" w:hAnsi="Cambria Math"/>
              </w:rPr>
              <m:t>mod 2</m:t>
            </m:r>
          </m:e>
        </m:d>
      </m:oMath>
    </w:p>
    <w:p w:rsidR="00062246" w:rsidRPr="00D4018A" w:rsidRDefault="00062246" w:rsidP="00A829C4">
      <w:pPr>
        <w:pStyle w:val="ListParagraph"/>
        <w:numPr>
          <w:ilvl w:val="0"/>
          <w:numId w:val="23"/>
        </w:numPr>
      </w:pPr>
      <m:oMath>
        <m:r>
          <w:rPr>
            <w:rFonts w:ascii="Cambria Math" w:hAnsi="Cambria Math"/>
          </w:rPr>
          <m:t xml:space="preserve">x≡2 </m:t>
        </m:r>
        <m:d>
          <m:dPr>
            <m:ctrlPr>
              <w:rPr>
                <w:rFonts w:ascii="Cambria Math" w:hAnsi="Cambria Math"/>
                <w:i/>
              </w:rPr>
            </m:ctrlPr>
          </m:dPr>
          <m:e>
            <m:r>
              <w:rPr>
                <w:rFonts w:ascii="Cambria Math" w:hAnsi="Cambria Math"/>
              </w:rPr>
              <m:t>mod 3</m:t>
            </m:r>
          </m:e>
        </m:d>
      </m:oMath>
    </w:p>
    <w:p w:rsidR="00062246" w:rsidRPr="00D4018A" w:rsidRDefault="00062246" w:rsidP="00A829C4">
      <w:pPr>
        <w:pStyle w:val="ListParagraph"/>
        <w:numPr>
          <w:ilvl w:val="0"/>
          <w:numId w:val="23"/>
        </w:numPr>
      </w:pPr>
      <m:oMath>
        <m:r>
          <w:rPr>
            <w:rFonts w:ascii="Cambria Math" w:hAnsi="Cambria Math"/>
          </w:rPr>
          <m:t xml:space="preserve">x≡3 </m:t>
        </m:r>
        <m:d>
          <m:dPr>
            <m:ctrlPr>
              <w:rPr>
                <w:rFonts w:ascii="Cambria Math" w:hAnsi="Cambria Math"/>
                <w:i/>
              </w:rPr>
            </m:ctrlPr>
          </m:dPr>
          <m:e>
            <m:r>
              <w:rPr>
                <w:rFonts w:ascii="Cambria Math" w:hAnsi="Cambria Math"/>
              </w:rPr>
              <m:t>mod 4</m:t>
            </m:r>
          </m:e>
        </m:d>
      </m:oMath>
    </w:p>
    <w:p w:rsidR="00062246" w:rsidRPr="00D4018A" w:rsidRDefault="00062246" w:rsidP="00A829C4">
      <w:pPr>
        <w:pStyle w:val="ListParagraph"/>
        <w:numPr>
          <w:ilvl w:val="0"/>
          <w:numId w:val="23"/>
        </w:numPr>
      </w:pPr>
      <m:oMath>
        <m:r>
          <w:rPr>
            <w:rFonts w:ascii="Cambria Math" w:hAnsi="Cambria Math"/>
          </w:rPr>
          <m:t xml:space="preserve">x≡4 </m:t>
        </m:r>
        <m:d>
          <m:dPr>
            <m:ctrlPr>
              <w:rPr>
                <w:rFonts w:ascii="Cambria Math" w:hAnsi="Cambria Math"/>
                <w:i/>
              </w:rPr>
            </m:ctrlPr>
          </m:dPr>
          <m:e>
            <m:r>
              <w:rPr>
                <w:rFonts w:ascii="Cambria Math" w:hAnsi="Cambria Math"/>
              </w:rPr>
              <m:t>mod 5</m:t>
            </m:r>
          </m:e>
        </m:d>
      </m:oMath>
    </w:p>
    <w:p w:rsidR="00062246" w:rsidRPr="00D4018A" w:rsidRDefault="00062246" w:rsidP="00A829C4">
      <w:pPr>
        <w:pStyle w:val="ListParagraph"/>
        <w:numPr>
          <w:ilvl w:val="0"/>
          <w:numId w:val="23"/>
        </w:numPr>
      </w:pPr>
      <m:oMath>
        <m:r>
          <w:rPr>
            <w:rFonts w:ascii="Cambria Math" w:hAnsi="Cambria Math"/>
          </w:rPr>
          <m:t xml:space="preserve">x≡5 </m:t>
        </m:r>
        <m:d>
          <m:dPr>
            <m:ctrlPr>
              <w:rPr>
                <w:rFonts w:ascii="Cambria Math" w:hAnsi="Cambria Math"/>
                <w:i/>
              </w:rPr>
            </m:ctrlPr>
          </m:dPr>
          <m:e>
            <m:r>
              <w:rPr>
                <w:rFonts w:ascii="Cambria Math" w:hAnsi="Cambria Math"/>
              </w:rPr>
              <m:t>mod 6</m:t>
            </m:r>
          </m:e>
        </m:d>
      </m:oMath>
    </w:p>
    <w:p w:rsidR="00062246" w:rsidRPr="00D4018A" w:rsidRDefault="00062246" w:rsidP="00A829C4">
      <w:pPr>
        <w:pStyle w:val="ListParagraph"/>
        <w:numPr>
          <w:ilvl w:val="0"/>
          <w:numId w:val="23"/>
        </w:numPr>
      </w:pPr>
      <m:oMath>
        <m:r>
          <w:rPr>
            <w:rFonts w:ascii="Cambria Math" w:hAnsi="Cambria Math"/>
          </w:rPr>
          <m:t>x≡0 (mod 7)</m:t>
        </m:r>
      </m:oMath>
    </w:p>
    <w:p w:rsidR="00062246" w:rsidRPr="00D4018A" w:rsidRDefault="00062246" w:rsidP="00062246">
      <w:pPr>
        <w:pStyle w:val="ListParagraph"/>
        <w:ind w:left="1440"/>
      </w:pPr>
    </w:p>
    <w:p w:rsidR="00062246" w:rsidRPr="00D4018A" w:rsidRDefault="00062246" w:rsidP="00062246">
      <w:pPr>
        <w:pStyle w:val="ListParagraph"/>
        <w:ind w:left="1080"/>
      </w:pPr>
      <w:r>
        <w:t xml:space="preserve">We </w:t>
      </w:r>
      <w:r w:rsidRPr="00D4018A">
        <w:t xml:space="preserve">see that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2,4</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4,6</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2,6</m:t>
                </m:r>
              </m:e>
            </m:d>
            <m:ctrlPr>
              <w:rPr>
                <w:rFonts w:ascii="Cambria Math" w:hAnsi="Cambria Math"/>
                <w:i/>
              </w:rPr>
            </m:ctrlPr>
          </m:e>
        </m:func>
        <m:r>
          <w:rPr>
            <w:rFonts w:ascii="Cambria Math" w:hAnsi="Cambria Math"/>
          </w:rPr>
          <m:t xml:space="preserve">, </m:t>
        </m:r>
        <m:r>
          <m:rPr>
            <m:sty m:val="p"/>
          </m:rPr>
          <w:rPr>
            <w:rFonts w:ascii="Cambria Math" w:hAnsi="Cambria Math"/>
          </w:rPr>
          <m:t>gcd⁡</m:t>
        </m:r>
        <m:r>
          <w:rPr>
            <w:rFonts w:ascii="Cambria Math" w:hAnsi="Cambria Math"/>
          </w:rPr>
          <m:t>(3,6)</m:t>
        </m:r>
      </m:oMath>
      <w:r w:rsidRPr="00D4018A">
        <w:t xml:space="preserve"> are all not equal to </w:t>
      </w:r>
      <m:oMath>
        <m:r>
          <w:rPr>
            <w:rFonts w:ascii="Cambria Math" w:hAnsi="Cambria Math"/>
          </w:rPr>
          <m:t>1</m:t>
        </m:r>
      </m:oMath>
      <w:r w:rsidRPr="00D4018A">
        <w:t xml:space="preserve">. Therefore, we must get eliminate some congruences for this to work. Note that whenever (iii) holds, (i) holds, so we have no need for (i). Similarly, whenever (v) holds, (ii) holds. Finally, we can combine (iii) and (v) by inspection, as </w:t>
      </w:r>
      <m:oMath>
        <m:r>
          <w:rPr>
            <w:rFonts w:ascii="Cambria Math" w:hAnsi="Cambria Math"/>
          </w:rPr>
          <m:t>lcm</m:t>
        </m:r>
        <m:d>
          <m:dPr>
            <m:ctrlPr>
              <w:rPr>
                <w:rFonts w:ascii="Cambria Math" w:hAnsi="Cambria Math"/>
                <w:i/>
              </w:rPr>
            </m:ctrlPr>
          </m:dPr>
          <m:e>
            <m:r>
              <w:rPr>
                <w:rFonts w:ascii="Cambria Math" w:hAnsi="Cambria Math"/>
              </w:rPr>
              <m:t>4,6</m:t>
            </m:r>
          </m:e>
        </m:d>
        <m:r>
          <w:rPr>
            <w:rFonts w:ascii="Cambria Math" w:hAnsi="Cambria Math"/>
          </w:rPr>
          <m:t>=12</m:t>
        </m:r>
      </m:oMath>
      <w:r w:rsidRPr="00D4018A">
        <w:t xml:space="preserve"> which is quite small. If (iii) is true, </w:t>
      </w:r>
      <m:oMath>
        <m:r>
          <w:rPr>
            <w:rFonts w:ascii="Cambria Math" w:hAnsi="Cambria Math"/>
          </w:rPr>
          <m:t>x=3, 8, 11 (mod 12)</m:t>
        </m:r>
      </m:oMath>
      <w:r w:rsidRPr="00D4018A">
        <w:t xml:space="preserve">, and if (v) is true, </w:t>
      </w:r>
      <m:oMath>
        <m:r>
          <w:rPr>
            <w:rFonts w:ascii="Cambria Math" w:hAnsi="Cambria Math"/>
          </w:rPr>
          <m:t>x≡5, 11 (mod 12)</m:t>
        </m:r>
      </m:oMath>
      <w:r w:rsidRPr="00D4018A">
        <w:t xml:space="preserve">. Overall </w:t>
      </w:r>
      <m:oMath>
        <m:r>
          <w:rPr>
            <w:rFonts w:ascii="Cambria Math" w:hAnsi="Cambria Math"/>
          </w:rPr>
          <m:t xml:space="preserve">x≡11 </m:t>
        </m:r>
        <m:d>
          <m:dPr>
            <m:ctrlPr>
              <w:rPr>
                <w:rFonts w:ascii="Cambria Math" w:hAnsi="Cambria Math"/>
                <w:i/>
              </w:rPr>
            </m:ctrlPr>
          </m:dPr>
          <m:e>
            <m:r>
              <w:rPr>
                <w:rFonts w:ascii="Cambria Math" w:hAnsi="Cambria Math"/>
              </w:rPr>
              <m:t>mod 12</m:t>
            </m:r>
          </m:e>
        </m:d>
      </m:oMath>
      <w:r w:rsidRPr="00D4018A">
        <w:t xml:space="preserve"> is the only overlap. Using all these observations, we can rewrite (i)-(vi) as the following:</w:t>
      </w:r>
    </w:p>
    <w:p w:rsidR="00062246" w:rsidRPr="00D4018A" w:rsidRDefault="00062246" w:rsidP="00A829C4">
      <w:pPr>
        <w:pStyle w:val="ListParagraph"/>
        <w:numPr>
          <w:ilvl w:val="2"/>
          <w:numId w:val="24"/>
        </w:numPr>
      </w:pPr>
      <m:oMath>
        <m:r>
          <w:rPr>
            <w:rFonts w:ascii="Cambria Math" w:hAnsi="Cambria Math"/>
          </w:rPr>
          <m:t xml:space="preserve">x≡4 </m:t>
        </m:r>
        <m:d>
          <m:dPr>
            <m:ctrlPr>
              <w:rPr>
                <w:rFonts w:ascii="Cambria Math" w:hAnsi="Cambria Math"/>
                <w:i/>
              </w:rPr>
            </m:ctrlPr>
          </m:dPr>
          <m:e>
            <m:r>
              <w:rPr>
                <w:rFonts w:ascii="Cambria Math" w:hAnsi="Cambria Math"/>
              </w:rPr>
              <m:t>mod 5</m:t>
            </m:r>
          </m:e>
        </m:d>
      </m:oMath>
    </w:p>
    <w:p w:rsidR="00062246" w:rsidRPr="00D4018A" w:rsidRDefault="00062246" w:rsidP="00A829C4">
      <w:pPr>
        <w:pStyle w:val="ListParagraph"/>
        <w:numPr>
          <w:ilvl w:val="0"/>
          <w:numId w:val="25"/>
        </w:numPr>
      </w:pPr>
      <m:oMath>
        <m:r>
          <w:rPr>
            <w:rFonts w:ascii="Cambria Math" w:hAnsi="Cambria Math"/>
          </w:rPr>
          <m:t>x≡0 (mod 7)</m:t>
        </m:r>
      </m:oMath>
    </w:p>
    <w:p w:rsidR="00062246" w:rsidRPr="00D4018A" w:rsidRDefault="00062246" w:rsidP="00A829C4">
      <w:pPr>
        <w:pStyle w:val="ListParagraph"/>
        <w:numPr>
          <w:ilvl w:val="0"/>
          <w:numId w:val="25"/>
        </w:numPr>
      </w:pPr>
      <m:oMath>
        <m:r>
          <w:rPr>
            <w:rFonts w:ascii="Cambria Math" w:hAnsi="Cambria Math"/>
          </w:rPr>
          <m:t>x</m:t>
        </m:r>
        <m:r>
          <m:rPr>
            <m:sty m:val="bi"/>
          </m:rPr>
          <w:rPr>
            <w:rFonts w:ascii="Cambria Math" w:hAnsi="Cambria Math"/>
          </w:rPr>
          <m:t>≡</m:t>
        </m:r>
        <m:r>
          <w:rPr>
            <w:rFonts w:ascii="Cambria Math" w:hAnsi="Cambria Math"/>
          </w:rPr>
          <m:t xml:space="preserve">11 </m:t>
        </m:r>
        <m:d>
          <m:dPr>
            <m:ctrlPr>
              <w:rPr>
                <w:rFonts w:ascii="Cambria Math" w:hAnsi="Cambria Math"/>
                <w:i/>
              </w:rPr>
            </m:ctrlPr>
          </m:dPr>
          <m:e>
            <m:r>
              <w:rPr>
                <w:rFonts w:ascii="Cambria Math" w:hAnsi="Cambria Math"/>
              </w:rPr>
              <m:t>mod 12</m:t>
            </m:r>
          </m:e>
        </m:d>
      </m:oMath>
    </w:p>
    <w:p w:rsidR="00062246" w:rsidRDefault="00062246" w:rsidP="00CF1E51">
      <w:pPr>
        <w:pStyle w:val="ListParagraph"/>
        <w:ind w:left="1080"/>
        <w:jc w:val="both"/>
      </w:pPr>
      <w:r>
        <w:t>We</w:t>
      </w:r>
      <w:r w:rsidRPr="00D4018A">
        <w:t xml:space="preserve"> can now solve this set of simultaneous congruences using the Chinese Remainder Theorem as we normally would. The end solution is 119 eggs.</w:t>
      </w:r>
    </w:p>
    <w:p w:rsidR="00CF1E51" w:rsidRPr="00D4018A" w:rsidRDefault="00CF1E51" w:rsidP="00CF1E51">
      <w:pPr>
        <w:pStyle w:val="ListParagraph"/>
        <w:ind w:left="1080"/>
        <w:jc w:val="both"/>
      </w:pPr>
    </w:p>
    <w:p w:rsidR="00062246" w:rsidRDefault="00062246" w:rsidP="00062246">
      <w:pPr>
        <w:pStyle w:val="ListParagraph"/>
        <w:ind w:left="1080"/>
        <w:jc w:val="both"/>
      </w:pPr>
      <w:r w:rsidRPr="00D4018A">
        <w:t>Trick: This particular problem has an elegant trick that makes it easy to solve. If we were to add 1 more egg to the basket, the number of eggs would be divisible by 2, 3, 4, 5, 6, and be congruent to 1 modulo 7. In other words, the number of eggs would now be a positive integer divisible by 60 (the smallest positive integer containing 2, 3, 4, 5, and 6 as factors), and congruent to 1 modulo 7. We can quickly come to 120 eggs by inspection, and conclude that there were 119 eggs initially.</w:t>
      </w:r>
    </w:p>
    <w:p w:rsidR="00062246" w:rsidRPr="00B74A19" w:rsidRDefault="00062246" w:rsidP="00062246">
      <w:pPr>
        <w:pStyle w:val="Heading3"/>
      </w:pPr>
      <w:r>
        <w:t>3.7 Euler-Fermat Theorem</w:t>
      </w:r>
    </w:p>
    <w:p w:rsidR="00062246" w:rsidRPr="005D2D42" w:rsidRDefault="00062246" w:rsidP="00A829C4">
      <w:pPr>
        <w:pStyle w:val="ListParagraph"/>
        <w:numPr>
          <w:ilvl w:val="0"/>
          <w:numId w:val="22"/>
        </w:numPr>
        <w:rPr>
          <w:b/>
        </w:rPr>
      </w:pPr>
      <w:r w:rsidRPr="005D2D42">
        <w:rPr>
          <w:b/>
        </w:rPr>
        <w:t>Euler-Fermat Theorem 3.71</w:t>
      </w:r>
    </w:p>
    <w:p w:rsidR="00062246" w:rsidRPr="000D2B33" w:rsidRDefault="00062246" w:rsidP="00A829C4">
      <w:pPr>
        <w:pStyle w:val="ListParagraph"/>
        <w:numPr>
          <w:ilvl w:val="1"/>
          <w:numId w:val="22"/>
        </w:numPr>
      </w:pPr>
      <w:r>
        <w:t xml:space="preserve">If </w:t>
      </w:r>
      <m:oMath>
        <m:r>
          <w:rPr>
            <w:rFonts w:ascii="Cambria Math" w:hAnsi="Cambria Math"/>
          </w:rPr>
          <m:t>m</m:t>
        </m:r>
      </m:oMath>
      <w:r>
        <w:t xml:space="preserve"> is a positive integer and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a,m</m:t>
                </m:r>
              </m:e>
            </m:d>
            <m:ctrlPr>
              <w:rPr>
                <w:rFonts w:ascii="Cambria Math" w:hAnsi="Cambria Math"/>
                <w:i/>
              </w:rPr>
            </m:ctrlPr>
          </m:e>
        </m:func>
        <m:r>
          <w:rPr>
            <w:rFonts w:ascii="Cambria Math" w:hAnsi="Cambria Math"/>
          </w:rPr>
          <m:t>=1</m:t>
        </m:r>
      </m:oMath>
      <w:r>
        <w:t xml:space="preserve">, then </w:t>
      </w:r>
      <m:oMath>
        <m:sSup>
          <m:sSupPr>
            <m:ctrlPr>
              <w:rPr>
                <w:rFonts w:ascii="Cambria Math" w:hAnsi="Cambria Math"/>
                <w:i/>
              </w:rPr>
            </m:ctrlPr>
          </m:sSupPr>
          <m:e>
            <m:r>
              <w:rPr>
                <w:rFonts w:ascii="Cambria Math" w:hAnsi="Cambria Math"/>
              </w:rPr>
              <m:t>a</m:t>
            </m:r>
          </m:e>
          <m:sup>
            <m:r>
              <w:rPr>
                <w:rFonts w:ascii="Cambria Math" w:hAnsi="Cambria Math"/>
              </w:rPr>
              <m:t>φ(m)</m:t>
            </m:r>
          </m:sup>
        </m:sSup>
        <m:r>
          <w:rPr>
            <w:rFonts w:ascii="Cambria Math" w:hAnsi="Cambria Math"/>
          </w:rPr>
          <m:t xml:space="preserve">≡1 </m:t>
        </m:r>
        <m:d>
          <m:dPr>
            <m:ctrlPr>
              <w:rPr>
                <w:rFonts w:ascii="Cambria Math" w:hAnsi="Cambria Math"/>
                <w:i/>
              </w:rPr>
            </m:ctrlPr>
          </m:dPr>
          <m:e>
            <m:r>
              <w:rPr>
                <w:rFonts w:ascii="Cambria Math" w:hAnsi="Cambria Math"/>
              </w:rPr>
              <m:t>mod m</m:t>
            </m:r>
          </m:e>
        </m:d>
      </m:oMath>
      <w:ins w:id="16" w:author="Aaron" w:date="2010-12-09T19:45:00Z">
        <w:r w:rsidR="002A23CC">
          <w:t>, where</w:t>
        </w:r>
        <m:oMath>
          <m:r>
            <w:rPr>
              <w:rFonts w:ascii="Cambria Math" w:hAnsi="Cambria Math"/>
            </w:rPr>
            <m:t xml:space="preserve"> φ</m:t>
          </m:r>
          <m:d>
            <m:dPr>
              <m:ctrlPr>
                <w:rPr>
                  <w:rFonts w:ascii="Cambria Math" w:hAnsi="Cambria Math"/>
                  <w:i/>
                </w:rPr>
              </m:ctrlPr>
            </m:dPr>
            <m:e>
              <m:r>
                <w:rPr>
                  <w:rFonts w:ascii="Cambria Math" w:hAnsi="Cambria Math"/>
                </w:rPr>
                <m:t>m</m:t>
              </m:r>
            </m:e>
          </m:d>
        </m:oMath>
      </w:ins>
      <w:ins w:id="17" w:author="Aaron" w:date="2010-12-09T19:46:00Z">
        <w:r w:rsidR="002A23CC">
          <w:t xml:space="preserve"> is the totient of m, the number of positive integers not exceeding m that are co-prime to m</w:t>
        </w:r>
      </w:ins>
      <w:del w:id="18" w:author="Aaron" w:date="2010-12-09T19:45:00Z">
        <m:oMath>
          <m:r>
            <w:rPr>
              <w:rFonts w:ascii="Cambria Math" w:hAnsi="Cambria Math"/>
            </w:rPr>
            <m:t>.</m:t>
          </m:r>
        </m:oMath>
      </w:del>
    </w:p>
    <w:p w:rsidR="00062246" w:rsidRPr="00D4018A" w:rsidRDefault="00062246" w:rsidP="00062246">
      <w:pPr>
        <w:pStyle w:val="Heading3"/>
      </w:pPr>
      <w:r w:rsidRPr="00D4018A">
        <w:t>7.1 Cryptography</w:t>
      </w:r>
    </w:p>
    <w:p w:rsidR="00062246" w:rsidRPr="00D4018A" w:rsidRDefault="00062246" w:rsidP="00A829C4">
      <w:pPr>
        <w:pStyle w:val="ListParagraph"/>
        <w:numPr>
          <w:ilvl w:val="0"/>
          <w:numId w:val="21"/>
        </w:numPr>
      </w:pPr>
      <w:r w:rsidRPr="009E4E91">
        <w:rPr>
          <w:b/>
        </w:rPr>
        <w:t>Definitions</w:t>
      </w:r>
    </w:p>
    <w:p w:rsidR="00062246" w:rsidRPr="00D4018A" w:rsidRDefault="00062246" w:rsidP="00A829C4">
      <w:pPr>
        <w:pStyle w:val="ListParagraph"/>
        <w:numPr>
          <w:ilvl w:val="1"/>
          <w:numId w:val="11"/>
        </w:numPr>
      </w:pPr>
      <w:r w:rsidRPr="00871BC0">
        <w:rPr>
          <w:u w:val="single"/>
        </w:rPr>
        <w:t>Cryptography</w:t>
      </w:r>
      <w:r w:rsidRPr="00D4018A">
        <w:t>: study of sending message in a secret or hidden form so that only those people authorized to receive the message will be able to read it</w:t>
      </w:r>
    </w:p>
    <w:p w:rsidR="00062246" w:rsidRPr="00D4018A" w:rsidRDefault="00062246" w:rsidP="00A829C4">
      <w:pPr>
        <w:pStyle w:val="ListParagraph"/>
        <w:numPr>
          <w:ilvl w:val="1"/>
          <w:numId w:val="11"/>
        </w:numPr>
      </w:pPr>
      <w:r w:rsidRPr="00871BC0">
        <w:rPr>
          <w:u w:val="single"/>
        </w:rPr>
        <w:t>Plaintext</w:t>
      </w:r>
      <w:r w:rsidRPr="00D4018A">
        <w:rPr>
          <w:b/>
        </w:rPr>
        <w:t xml:space="preserve">: </w:t>
      </w:r>
      <w:r w:rsidRPr="00D4018A">
        <w:t>message being sent</w:t>
      </w:r>
    </w:p>
    <w:p w:rsidR="00062246" w:rsidRPr="00D4018A" w:rsidRDefault="00062246" w:rsidP="00A829C4">
      <w:pPr>
        <w:pStyle w:val="ListParagraph"/>
        <w:numPr>
          <w:ilvl w:val="1"/>
          <w:numId w:val="11"/>
        </w:numPr>
      </w:pPr>
      <w:r w:rsidRPr="00871BC0">
        <w:rPr>
          <w:u w:val="single"/>
        </w:rPr>
        <w:t>Ciphertext</w:t>
      </w:r>
      <w:r w:rsidRPr="00D4018A">
        <w:rPr>
          <w:b/>
        </w:rPr>
        <w:t>:</w:t>
      </w:r>
      <w:r w:rsidRPr="00D4018A">
        <w:t xml:space="preserve"> encrypted message</w:t>
      </w:r>
    </w:p>
    <w:p w:rsidR="00062246" w:rsidRPr="00D4018A" w:rsidRDefault="00062246" w:rsidP="00062246">
      <w:pPr>
        <w:pStyle w:val="Heading3"/>
      </w:pPr>
      <w:r w:rsidRPr="00D4018A">
        <w:t>7.2 Private-Key Cryptography</w:t>
      </w:r>
    </w:p>
    <w:p w:rsidR="00062246" w:rsidRPr="00D4018A" w:rsidRDefault="00062246" w:rsidP="00A829C4">
      <w:pPr>
        <w:pStyle w:val="ListParagraph"/>
        <w:numPr>
          <w:ilvl w:val="0"/>
          <w:numId w:val="20"/>
        </w:numPr>
      </w:pPr>
      <w:r w:rsidRPr="009E4E91">
        <w:rPr>
          <w:b/>
        </w:rPr>
        <w:t>Definition</w:t>
      </w:r>
      <w:r w:rsidRPr="00D4018A">
        <w:t xml:space="preserve">: </w:t>
      </w:r>
    </w:p>
    <w:p w:rsidR="00062246" w:rsidRPr="00D4018A" w:rsidRDefault="00062246" w:rsidP="00A829C4">
      <w:pPr>
        <w:pStyle w:val="ListParagraph"/>
        <w:numPr>
          <w:ilvl w:val="0"/>
          <w:numId w:val="18"/>
        </w:numPr>
      </w:pPr>
      <w:r w:rsidRPr="00871BC0">
        <w:rPr>
          <w:u w:val="single"/>
        </w:rPr>
        <w:t>Private-key system</w:t>
      </w:r>
      <w:r w:rsidRPr="00D4018A">
        <w:t>: a method for data encryption (and decryption) that requires the parties who communicate to share a common key</w:t>
      </w:r>
    </w:p>
    <w:p w:rsidR="00062246" w:rsidRPr="00D4018A" w:rsidRDefault="00062246" w:rsidP="00062246">
      <w:pPr>
        <w:pStyle w:val="Heading3"/>
      </w:pPr>
      <w:r w:rsidRPr="00D4018A">
        <w:t>7.3 Public-Key Cryptography</w:t>
      </w:r>
    </w:p>
    <w:p w:rsidR="00062246" w:rsidRPr="009E4E91" w:rsidRDefault="00062246" w:rsidP="00A829C4">
      <w:pPr>
        <w:pStyle w:val="ListParagraph"/>
        <w:numPr>
          <w:ilvl w:val="0"/>
          <w:numId w:val="20"/>
        </w:numPr>
        <w:rPr>
          <w:b/>
        </w:rPr>
      </w:pPr>
      <w:r w:rsidRPr="009E4E91">
        <w:rPr>
          <w:b/>
        </w:rPr>
        <w:t>Definitions</w:t>
      </w:r>
    </w:p>
    <w:p w:rsidR="00062246" w:rsidRPr="00CF1E51" w:rsidRDefault="00062246" w:rsidP="00A829C4">
      <w:pPr>
        <w:pStyle w:val="ListParagraph"/>
        <w:numPr>
          <w:ilvl w:val="1"/>
          <w:numId w:val="11"/>
        </w:numPr>
      </w:pPr>
      <w:r w:rsidRPr="00871BC0">
        <w:rPr>
          <w:u w:val="single"/>
        </w:rPr>
        <w:t>Public-key cryptosystem</w:t>
      </w:r>
      <w:r w:rsidRPr="00D4018A">
        <w:t xml:space="preserve">: Each user has a pair of </w:t>
      </w:r>
      <w:r w:rsidRPr="00062246">
        <w:t>cryptographic keys</w:t>
      </w:r>
      <w:r w:rsidRPr="00D4018A">
        <w:t xml:space="preserve"> — a </w:t>
      </w:r>
      <w:r w:rsidRPr="00871BC0">
        <w:rPr>
          <w:iCs/>
          <w:u w:val="single"/>
        </w:rPr>
        <w:t>public</w:t>
      </w:r>
      <w:r w:rsidRPr="00871BC0">
        <w:rPr>
          <w:u w:val="single"/>
        </w:rPr>
        <w:t xml:space="preserve"> key</w:t>
      </w:r>
      <w:r w:rsidRPr="00D4018A">
        <w:t xml:space="preserve"> and a </w:t>
      </w:r>
      <w:r w:rsidRPr="00871BC0">
        <w:rPr>
          <w:i/>
          <w:iCs/>
          <w:u w:val="single"/>
        </w:rPr>
        <w:t>private</w:t>
      </w:r>
      <w:r w:rsidRPr="00871BC0">
        <w:rPr>
          <w:u w:val="single"/>
        </w:rPr>
        <w:t xml:space="preserve"> key</w:t>
      </w:r>
      <w:r w:rsidRPr="00D4018A">
        <w:t xml:space="preserve">. The private key is kept secret, whilst the public key may be widely distributed. Messages are </w:t>
      </w:r>
      <w:r w:rsidRPr="00062246">
        <w:t>encrypted</w:t>
      </w:r>
      <w:r w:rsidRPr="00D4018A">
        <w:t xml:space="preserve"> with the recipient's public key and can </w:t>
      </w:r>
      <w:r w:rsidRPr="00D4018A">
        <w:rPr>
          <w:bCs/>
        </w:rPr>
        <w:t>only</w:t>
      </w:r>
      <w:r w:rsidRPr="00D4018A">
        <w:t xml:space="preserve"> be decrypted with the corresponding private key</w:t>
      </w:r>
      <w:r>
        <w:br w:type="page"/>
      </w:r>
    </w:p>
    <w:p w:rsidR="00062246" w:rsidRPr="00D4018A" w:rsidRDefault="00062246" w:rsidP="00062246">
      <w:pPr>
        <w:pStyle w:val="Heading3"/>
      </w:pPr>
      <w:r w:rsidRPr="00D4018A">
        <w:t>7.4 RSA Scheme</w:t>
      </w:r>
    </w:p>
    <w:p w:rsidR="00062246" w:rsidRPr="00E65E44" w:rsidRDefault="00062246" w:rsidP="00A829C4">
      <w:pPr>
        <w:pStyle w:val="ListParagraph"/>
        <w:numPr>
          <w:ilvl w:val="0"/>
          <w:numId w:val="11"/>
        </w:numPr>
        <w:rPr>
          <w:b/>
        </w:rPr>
      </w:pPr>
      <w:r w:rsidRPr="00E65E44">
        <w:rPr>
          <w:b/>
        </w:rPr>
        <w:t>RSA Cryptographic Scheme 7.42</w:t>
      </w:r>
    </w:p>
    <w:p w:rsidR="00062246" w:rsidRDefault="00062246" w:rsidP="00062246">
      <w:pPr>
        <w:pStyle w:val="ListParagraph"/>
      </w:pPr>
      <w:r>
        <w:rPr>
          <w:noProof/>
        </w:rPr>
        <w:drawing>
          <wp:inline distT="0" distB="0" distL="0" distR="0">
            <wp:extent cx="4962525" cy="2486692"/>
            <wp:effectExtent l="19050" t="0" r="9525" b="0"/>
            <wp:docPr id="1" name="Picture 0" descr="R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1.JPG"/>
                    <pic:cNvPicPr/>
                  </pic:nvPicPr>
                  <pic:blipFill>
                    <a:blip r:embed="rId9" cstate="print"/>
                    <a:stretch>
                      <a:fillRect/>
                    </a:stretch>
                  </pic:blipFill>
                  <pic:spPr>
                    <a:xfrm>
                      <a:off x="0" y="0"/>
                      <a:ext cx="4962525" cy="2486692"/>
                    </a:xfrm>
                    <a:prstGeom prst="rect">
                      <a:avLst/>
                    </a:prstGeom>
                  </pic:spPr>
                </pic:pic>
              </a:graphicData>
            </a:graphic>
          </wp:inline>
        </w:drawing>
      </w:r>
    </w:p>
    <w:p w:rsidR="00062246" w:rsidRDefault="00062246" w:rsidP="00062246">
      <w:pPr>
        <w:pStyle w:val="ListParagraph"/>
      </w:pPr>
      <w:r>
        <w:rPr>
          <w:noProof/>
        </w:rPr>
        <w:drawing>
          <wp:inline distT="0" distB="0" distL="0" distR="0">
            <wp:extent cx="5338493" cy="1857375"/>
            <wp:effectExtent l="19050" t="0" r="0" b="0"/>
            <wp:docPr id="2" name="Picture 1" descr="RS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2.JPG"/>
                    <pic:cNvPicPr/>
                  </pic:nvPicPr>
                  <pic:blipFill>
                    <a:blip r:embed="rId10" cstate="print"/>
                    <a:stretch>
                      <a:fillRect/>
                    </a:stretch>
                  </pic:blipFill>
                  <pic:spPr>
                    <a:xfrm>
                      <a:off x="0" y="0"/>
                      <a:ext cx="5338493" cy="1857375"/>
                    </a:xfrm>
                    <a:prstGeom prst="rect">
                      <a:avLst/>
                    </a:prstGeom>
                  </pic:spPr>
                </pic:pic>
              </a:graphicData>
            </a:graphic>
          </wp:inline>
        </w:drawing>
      </w:r>
    </w:p>
    <w:p w:rsidR="00062246" w:rsidRPr="00D4018A" w:rsidRDefault="00062246" w:rsidP="00062246">
      <w:pPr>
        <w:pStyle w:val="ListParagraph"/>
      </w:pPr>
      <w:r>
        <w:rPr>
          <w:noProof/>
        </w:rPr>
        <w:drawing>
          <wp:inline distT="0" distB="0" distL="0" distR="0">
            <wp:extent cx="5334000" cy="1855812"/>
            <wp:effectExtent l="19050" t="0" r="0" b="0"/>
            <wp:docPr id="3" name="Picture 2" descr="RS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3.JPG"/>
                    <pic:cNvPicPr/>
                  </pic:nvPicPr>
                  <pic:blipFill>
                    <a:blip r:embed="rId11" cstate="print"/>
                    <a:stretch>
                      <a:fillRect/>
                    </a:stretch>
                  </pic:blipFill>
                  <pic:spPr>
                    <a:xfrm>
                      <a:off x="0" y="0"/>
                      <a:ext cx="5334000" cy="1855812"/>
                    </a:xfrm>
                    <a:prstGeom prst="rect">
                      <a:avLst/>
                    </a:prstGeom>
                  </pic:spPr>
                </pic:pic>
              </a:graphicData>
            </a:graphic>
          </wp:inline>
        </w:drawing>
      </w:r>
    </w:p>
    <w:p w:rsidR="00871BC0" w:rsidRDefault="00062246" w:rsidP="00871BC0">
      <w:pPr>
        <w:pStyle w:val="ListParagraph"/>
        <w:numPr>
          <w:ilvl w:val="0"/>
          <w:numId w:val="11"/>
        </w:numPr>
      </w:pPr>
      <w:r w:rsidRPr="00D4018A">
        <w:t xml:space="preserve">Reason why RSA works: it is extremely difficult to find the prime factorization of a large </w:t>
      </w:r>
      <m:oMath>
        <m:r>
          <w:rPr>
            <w:rFonts w:ascii="Cambria Math" w:hAnsi="Cambria Math"/>
          </w:rPr>
          <m:t>n</m:t>
        </m:r>
      </m:oMath>
      <w:r w:rsidRPr="00D4018A">
        <w:t xml:space="preserve"> (600 digit values used in real life)</w:t>
      </w:r>
    </w:p>
    <w:p w:rsidR="00871BC0" w:rsidRPr="00D4018A" w:rsidRDefault="00871BC0" w:rsidP="00871BC0">
      <w:r>
        <w:br w:type="page"/>
      </w:r>
    </w:p>
    <w:p w:rsidR="00062246" w:rsidRPr="00E65E44" w:rsidRDefault="00062246" w:rsidP="00A829C4">
      <w:pPr>
        <w:pStyle w:val="ListParagraph"/>
        <w:numPr>
          <w:ilvl w:val="0"/>
          <w:numId w:val="11"/>
        </w:numPr>
        <w:rPr>
          <w:b/>
        </w:rPr>
      </w:pPr>
      <w:r w:rsidRPr="00E65E44">
        <w:rPr>
          <w:b/>
        </w:rPr>
        <w:t>Square and Multiply Algorithm 7.46</w:t>
      </w:r>
    </w:p>
    <w:p w:rsidR="00062246" w:rsidRPr="00D4018A" w:rsidRDefault="00062246" w:rsidP="00062246">
      <w:pPr>
        <w:pStyle w:val="ListParagraph"/>
      </w:pPr>
      <w:r>
        <w:rPr>
          <w:noProof/>
        </w:rPr>
        <w:drawing>
          <wp:inline distT="0" distB="0" distL="0" distR="0">
            <wp:extent cx="5438775" cy="2784843"/>
            <wp:effectExtent l="19050" t="0" r="9525" b="0"/>
            <wp:docPr id="4" name="Picture 3" descr="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JPG"/>
                    <pic:cNvPicPr/>
                  </pic:nvPicPr>
                  <pic:blipFill>
                    <a:blip r:embed="rId12" cstate="print"/>
                    <a:stretch>
                      <a:fillRect/>
                    </a:stretch>
                  </pic:blipFill>
                  <pic:spPr>
                    <a:xfrm>
                      <a:off x="0" y="0"/>
                      <a:ext cx="5438775" cy="2784843"/>
                    </a:xfrm>
                    <a:prstGeom prst="rect">
                      <a:avLst/>
                    </a:prstGeom>
                  </pic:spPr>
                </pic:pic>
              </a:graphicData>
            </a:graphic>
          </wp:inline>
        </w:drawing>
      </w:r>
    </w:p>
    <w:p w:rsidR="00062246" w:rsidRPr="002074FC" w:rsidRDefault="00062246" w:rsidP="00A829C4">
      <w:pPr>
        <w:pStyle w:val="ListParagraph"/>
        <w:numPr>
          <w:ilvl w:val="0"/>
          <w:numId w:val="11"/>
        </w:numPr>
        <w:rPr>
          <w:b/>
        </w:rPr>
      </w:pPr>
      <w:r w:rsidRPr="002074FC">
        <w:rPr>
          <w:b/>
        </w:rPr>
        <w:t>Example</w:t>
      </w:r>
    </w:p>
    <w:p w:rsidR="00062246" w:rsidRDefault="00062246" w:rsidP="00A829C4">
      <w:pPr>
        <w:pStyle w:val="ListParagraph"/>
        <w:numPr>
          <w:ilvl w:val="1"/>
          <w:numId w:val="11"/>
        </w:numPr>
      </w:pPr>
      <w:r w:rsidRPr="00D4018A">
        <w:t xml:space="preserve">Ron wants to send a message to Hermione after encrypting it using RSA. Hermione’s public key is </w:t>
      </w:r>
      <m:oMath>
        <m:r>
          <m:rPr>
            <m:sty m:val="p"/>
          </m:rPr>
          <w:rPr>
            <w:rFonts w:ascii="Cambria Math"/>
          </w:rPr>
          <m:t>(</m:t>
        </m:r>
        <m:r>
          <m:rPr>
            <m:sty m:val="p"/>
          </m:rPr>
          <w:rPr>
            <w:rFonts w:ascii="Cambria Math" w:hAnsi="Cambria Math" w:cs="CMMI12"/>
          </w:rPr>
          <m:t>e</m:t>
        </m:r>
        <m:r>
          <m:rPr>
            <m:sty m:val="p"/>
          </m:rPr>
          <w:rPr>
            <w:rFonts w:ascii="Cambria Math" w:cs="CMMI12"/>
          </w:rPr>
          <m:t xml:space="preserve">, </m:t>
        </m:r>
        <m:r>
          <m:rPr>
            <m:sty m:val="p"/>
          </m:rPr>
          <w:rPr>
            <w:rFonts w:ascii="Cambria Math" w:hAnsi="Cambria Math" w:cs="CMMI12"/>
          </w:rPr>
          <m:t>n</m:t>
        </m:r>
        <m:r>
          <m:rPr>
            <m:sty m:val="p"/>
          </m:rPr>
          <w:rPr>
            <w:rFonts w:ascii="Cambria Math"/>
          </w:rPr>
          <m:t>)=(11</m:t>
        </m:r>
        <m:r>
          <m:rPr>
            <m:sty m:val="p"/>
          </m:rPr>
          <w:rPr>
            <w:rFonts w:ascii="Cambria Math" w:cs="CMMI12"/>
          </w:rPr>
          <m:t xml:space="preserve">, </m:t>
        </m:r>
        <m:r>
          <m:rPr>
            <m:sty m:val="p"/>
          </m:rPr>
          <w:rPr>
            <w:rFonts w:ascii="Cambria Math"/>
          </w:rPr>
          <m:t>221)</m:t>
        </m:r>
      </m:oMath>
      <w:r w:rsidRPr="00D4018A">
        <w:t xml:space="preserve"> and her private key is </w:t>
      </w:r>
      <m:oMath>
        <m:r>
          <m:rPr>
            <m:sty m:val="p"/>
          </m:rPr>
          <w:rPr>
            <w:rFonts w:ascii="Cambria Math" w:hAnsi="Cambria Math"/>
          </w:rPr>
          <m:t>(</m:t>
        </m:r>
        <m:r>
          <m:rPr>
            <m:sty m:val="p"/>
          </m:rPr>
          <w:rPr>
            <w:rFonts w:ascii="Cambria Math" w:hAnsi="Cambria Math" w:cs="CMMI12"/>
          </w:rPr>
          <m:t>d, n</m:t>
        </m:r>
        <m:r>
          <m:rPr>
            <m:sty m:val="p"/>
          </m:rPr>
          <w:rPr>
            <w:rFonts w:ascii="Cambria Math" w:hAnsi="Cambria Math"/>
          </w:rPr>
          <m:t>)=(35</m:t>
        </m:r>
        <m:r>
          <m:rPr>
            <m:sty m:val="p"/>
          </m:rPr>
          <w:rPr>
            <w:rFonts w:ascii="Cambria Math" w:hAnsi="Cambria Math" w:cs="CMMI12"/>
          </w:rPr>
          <m:t xml:space="preserve">, </m:t>
        </m:r>
        <m:r>
          <m:rPr>
            <m:sty m:val="p"/>
          </m:rPr>
          <w:rPr>
            <w:rFonts w:ascii="Cambria Math" w:hAnsi="Cambria Math"/>
          </w:rPr>
          <m:t>221)</m:t>
        </m:r>
      </m:oMath>
      <w:r w:rsidRPr="00D4018A">
        <w:t xml:space="preserve">. Using the appropriate key, encrypt the message </w:t>
      </w:r>
      <m:oMath>
        <m:r>
          <m:rPr>
            <m:sty m:val="p"/>
          </m:rPr>
          <w:rPr>
            <w:rFonts w:ascii="Cambria Math" w:hAnsi="Cambria Math" w:cs="CMMI12"/>
          </w:rPr>
          <m:t>M</m:t>
        </m:r>
        <m:r>
          <m:rPr>
            <m:sty m:val="p"/>
          </m:rPr>
          <w:rPr>
            <w:rFonts w:ascii="Cambria Math" w:hAnsi="Cambria Math"/>
          </w:rPr>
          <m:t>=137</m:t>
        </m:r>
      </m:oMath>
      <w:r w:rsidRPr="00D4018A">
        <w:t xml:space="preserve"> that Ron wants to send to Hermione.</w:t>
      </w:r>
    </w:p>
    <w:p w:rsidR="00062246" w:rsidRPr="00D4018A" w:rsidRDefault="00062246" w:rsidP="00A829C4">
      <w:pPr>
        <w:pStyle w:val="ListParagraph"/>
        <w:numPr>
          <w:ilvl w:val="1"/>
          <w:numId w:val="11"/>
        </w:numPr>
      </w:pPr>
      <w:r>
        <w:t>Solution:</w:t>
      </w:r>
      <w:r w:rsidRPr="00D4018A">
        <w:t xml:space="preserve"> As we are </w:t>
      </w:r>
      <w:r w:rsidRPr="00FA3DF9">
        <w:rPr>
          <w:i/>
        </w:rPr>
        <w:t>encrypting</w:t>
      </w:r>
      <w:r w:rsidRPr="00D4018A">
        <w:t xml:space="preserve"> we must use Hermione’s </w:t>
      </w:r>
      <w:r w:rsidRPr="00FA3DF9">
        <w:rPr>
          <w:i/>
        </w:rPr>
        <w:t>public</w:t>
      </w:r>
      <w:r w:rsidRPr="00D4018A">
        <w:t xml:space="preserve"> key.</w:t>
      </w:r>
      <w:r>
        <w:t xml:space="preserve"> </w:t>
      </w:r>
      <w:r w:rsidRPr="00D4018A">
        <w:t xml:space="preserve"> As </w:t>
      </w:r>
      <m:oMath>
        <m:r>
          <w:rPr>
            <w:rFonts w:ascii="Cambria Math" w:hAnsi="Cambria Math"/>
          </w:rPr>
          <m:t>0≤M&lt;n</m:t>
        </m:r>
      </m:oMath>
      <w:r w:rsidRPr="00D4018A">
        <w:t xml:space="preserve">, </w:t>
      </w:r>
      <m:oMath>
        <m:r>
          <w:rPr>
            <w:rFonts w:ascii="Cambria Math" w:hAnsi="Cambria Math"/>
          </w:rPr>
          <m:t>M</m:t>
        </m:r>
      </m:oMath>
      <w:r w:rsidRPr="00D4018A">
        <w:t xml:space="preserve"> is an appropriate message. Encrypting requires us to compute </w:t>
      </w:r>
      <m:oMath>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≡C(mod n)</m:t>
        </m:r>
      </m:oMath>
      <w:r w:rsidRPr="00D4018A">
        <w:t xml:space="preserve">, where </w:t>
      </w:r>
      <m:oMath>
        <m:r>
          <w:rPr>
            <w:rFonts w:ascii="Cambria Math" w:hAnsi="Cambria Math"/>
          </w:rPr>
          <m:t>0≤C&lt;n</m:t>
        </m:r>
      </m:oMath>
      <w:r w:rsidRPr="00D4018A">
        <w:t xml:space="preserve">. </w:t>
      </w:r>
    </w:p>
    <w:p w:rsidR="00062246" w:rsidRDefault="00062246" w:rsidP="00062246">
      <w:pPr>
        <w:pStyle w:val="ListParagraph"/>
        <w:ind w:left="1440"/>
      </w:pPr>
    </w:p>
    <w:p w:rsidR="00062246" w:rsidRDefault="00062246" w:rsidP="00062246">
      <w:pPr>
        <w:pStyle w:val="ListParagraph"/>
        <w:ind w:left="1440"/>
      </w:pPr>
      <w:r w:rsidRPr="00D4018A">
        <w:t xml:space="preserve">Using the Square and Multiply Algorithm: As </w:t>
      </w:r>
      <m:oMath>
        <m:r>
          <w:rPr>
            <w:rFonts w:ascii="Cambria Math" w:hAnsi="Cambria Math"/>
          </w:rPr>
          <m:t>11=8+2+1</m:t>
        </m:r>
      </m:oMath>
      <w:r w:rsidRPr="00D4018A">
        <w:t xml:space="preserve"> (equivalently, </w:t>
      </w:r>
      <m:oMath>
        <m:r>
          <w:rPr>
            <w:rFonts w:ascii="Cambria Math" w:hAnsi="Cambria Math"/>
          </w:rPr>
          <m:t>11=</m:t>
        </m:r>
        <m:sSub>
          <m:sSubPr>
            <m:ctrlPr>
              <w:rPr>
                <w:rFonts w:ascii="Cambria Math" w:hAnsi="Cambria Math"/>
                <w:i/>
              </w:rPr>
            </m:ctrlPr>
          </m:sSubPr>
          <m:e>
            <m:r>
              <w:rPr>
                <w:rFonts w:ascii="Cambria Math" w:hAnsi="Cambria Math"/>
              </w:rPr>
              <m:t>(1011)</m:t>
            </m:r>
          </m:e>
          <m:sub>
            <m:r>
              <w:rPr>
                <w:rFonts w:ascii="Cambria Math" w:hAnsi="Cambria Math"/>
              </w:rPr>
              <m:t>2</m:t>
            </m:r>
          </m:sub>
        </m:sSub>
      </m:oMath>
      <w:r w:rsidRPr="00D4018A">
        <w:t xml:space="preserve">), </w:t>
      </w:r>
      <m:oMath>
        <m:sSup>
          <m:sSupPr>
            <m:ctrlPr>
              <w:rPr>
                <w:rFonts w:ascii="Cambria Math" w:hAnsi="Cambria Math"/>
                <w:i/>
              </w:rPr>
            </m:ctrlPr>
          </m:sSupPr>
          <m:e>
            <m:r>
              <w:rPr>
                <w:rFonts w:ascii="Cambria Math" w:hAnsi="Cambria Math"/>
              </w:rPr>
              <m:t>137</m:t>
            </m:r>
          </m:e>
          <m:sup>
            <m:r>
              <w:rPr>
                <w:rFonts w:ascii="Cambria Math" w:hAnsi="Cambria Math"/>
              </w:rPr>
              <m:t>11</m:t>
            </m:r>
          </m:sup>
        </m:sSup>
      </m:oMath>
      <w:r w:rsidRPr="00D4018A">
        <w:t xml:space="preserve"> can be written as </w:t>
      </w:r>
      <m:oMath>
        <m:sSup>
          <m:sSupPr>
            <m:ctrlPr>
              <w:rPr>
                <w:rFonts w:ascii="Cambria Math" w:hAnsi="Cambria Math"/>
                <w:i/>
              </w:rPr>
            </m:ctrlPr>
          </m:sSupPr>
          <m:e>
            <m:r>
              <w:rPr>
                <w:rFonts w:ascii="Cambria Math" w:hAnsi="Cambria Math"/>
              </w:rPr>
              <m:t>(137</m:t>
            </m:r>
          </m:e>
          <m:sup>
            <m:r>
              <w:rPr>
                <w:rFonts w:ascii="Cambria Math" w:hAnsi="Cambria Math"/>
              </w:rPr>
              <m:t>8</m:t>
            </m:r>
          </m:sup>
        </m:sSup>
        <m:sSup>
          <m:sSupPr>
            <m:ctrlPr>
              <w:rPr>
                <w:rFonts w:ascii="Cambria Math" w:hAnsi="Cambria Math"/>
                <w:i/>
              </w:rPr>
            </m:ctrlPr>
          </m:sSupPr>
          <m:e>
            <m:r>
              <w:rPr>
                <w:rFonts w:ascii="Cambria Math" w:hAnsi="Cambria Math"/>
              </w:rPr>
              <m:t>)(137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137</m:t>
            </m:r>
          </m:e>
          <m:sup>
            <m:r>
              <w:rPr>
                <w:rFonts w:ascii="Cambria Math" w:hAnsi="Cambria Math"/>
              </w:rPr>
              <m:t>1</m:t>
            </m:r>
          </m:sup>
        </m:sSup>
        <m:r>
          <w:rPr>
            <w:rFonts w:ascii="Cambria Math" w:hAnsi="Cambria Math"/>
          </w:rPr>
          <m:t>)</m:t>
        </m:r>
      </m:oMath>
    </w:p>
    <w:p w:rsidR="00062246" w:rsidRDefault="005150FD" w:rsidP="00062246">
      <w:pPr>
        <w:pStyle w:val="ListParagraph"/>
        <w:ind w:left="1440"/>
      </w:pPr>
      <m:oMathPara>
        <m:oMath>
          <m:sSup>
            <m:sSupPr>
              <m:ctrlPr>
                <w:rPr>
                  <w:rFonts w:ascii="Cambria Math" w:hAnsi="Cambria Math"/>
                  <w:i/>
                </w:rPr>
              </m:ctrlPr>
            </m:sSupPr>
            <m:e>
              <m:r>
                <w:rPr>
                  <w:rFonts w:ascii="Cambria Math" w:hAnsi="Cambria Math"/>
                </w:rPr>
                <m:t>137</m:t>
              </m:r>
            </m:e>
            <m:sup>
              <m:r>
                <w:rPr>
                  <w:rFonts w:ascii="Cambria Math" w:hAnsi="Cambria Math"/>
                </w:rPr>
                <m:t>2</m:t>
              </m:r>
            </m:sup>
          </m:sSup>
          <m:r>
            <w:rPr>
              <w:rFonts w:ascii="Cambria Math" w:hAnsi="Cambria Math"/>
            </w:rPr>
            <m:t>=18769≡205 (mod 221)</m:t>
          </m:r>
        </m:oMath>
      </m:oMathPara>
    </w:p>
    <w:p w:rsidR="00062246" w:rsidRPr="00174613" w:rsidRDefault="005150FD" w:rsidP="00062246">
      <w:pPr>
        <w:pStyle w:val="ListParagraph"/>
        <w:ind w:left="1440"/>
      </w:pPr>
      <m:oMathPara>
        <m:oMath>
          <m:sSup>
            <m:sSupPr>
              <m:ctrlPr>
                <w:rPr>
                  <w:rFonts w:ascii="Cambria Math" w:hAnsi="Cambria Math"/>
                  <w:i/>
                </w:rPr>
              </m:ctrlPr>
            </m:sSupPr>
            <m:e>
              <m:r>
                <w:rPr>
                  <w:rFonts w:ascii="Cambria Math" w:hAnsi="Cambria Math"/>
                </w:rPr>
                <m:t>137</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137</m:t>
                  </m:r>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205</m:t>
              </m:r>
            </m:e>
            <m:sup>
              <m:r>
                <w:rPr>
                  <w:rFonts w:ascii="Cambria Math" w:hAnsi="Cambria Math"/>
                </w:rPr>
                <m:t>2</m:t>
              </m:r>
            </m:sup>
          </m:sSup>
          <m:r>
            <w:rPr>
              <w:rFonts w:ascii="Cambria Math" w:hAnsi="Cambria Math"/>
            </w:rPr>
            <m:t xml:space="preserve">=42025≡35 </m:t>
          </m:r>
          <m:d>
            <m:dPr>
              <m:ctrlPr>
                <w:rPr>
                  <w:rFonts w:ascii="Cambria Math" w:hAnsi="Cambria Math"/>
                  <w:i/>
                </w:rPr>
              </m:ctrlPr>
            </m:dPr>
            <m:e>
              <m:r>
                <w:rPr>
                  <w:rFonts w:ascii="Cambria Math" w:hAnsi="Cambria Math"/>
                </w:rPr>
                <m:t>mod 221</m:t>
              </m:r>
            </m:e>
          </m:d>
        </m:oMath>
      </m:oMathPara>
    </w:p>
    <w:p w:rsidR="00062246" w:rsidRDefault="005150FD" w:rsidP="00062246">
      <w:pPr>
        <w:pStyle w:val="ListParagraph"/>
        <w:ind w:left="1440"/>
      </w:pPr>
      <m:oMathPara>
        <m:oMath>
          <m:sSup>
            <m:sSupPr>
              <m:ctrlPr>
                <w:rPr>
                  <w:rFonts w:ascii="Cambria Math" w:hAnsi="Cambria Math"/>
                  <w:i/>
                </w:rPr>
              </m:ctrlPr>
            </m:sSupPr>
            <m:e>
              <m:r>
                <w:rPr>
                  <w:rFonts w:ascii="Cambria Math" w:hAnsi="Cambria Math"/>
                </w:rPr>
                <m:t>137</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35</m:t>
              </m:r>
            </m:e>
            <m:sup>
              <m:r>
                <w:rPr>
                  <w:rFonts w:ascii="Cambria Math" w:hAnsi="Cambria Math"/>
                </w:rPr>
                <m:t>2</m:t>
              </m:r>
            </m:sup>
          </m:sSup>
          <m:r>
            <w:rPr>
              <w:rFonts w:ascii="Cambria Math" w:hAnsi="Cambria Math"/>
            </w:rPr>
            <m:t>=1225≡120 (mod 221)</m:t>
          </m:r>
        </m:oMath>
      </m:oMathPara>
    </w:p>
    <w:p w:rsidR="00062246" w:rsidRPr="00174613" w:rsidRDefault="005150FD" w:rsidP="00062246">
      <w:pPr>
        <w:pStyle w:val="ListParagraph"/>
        <w:ind w:left="1440"/>
      </w:pPr>
      <m:oMathPara>
        <m:oMath>
          <m:sSup>
            <m:sSupPr>
              <m:ctrlPr>
                <w:rPr>
                  <w:rFonts w:ascii="Cambria Math" w:hAnsi="Cambria Math"/>
                  <w:i/>
                </w:rPr>
              </m:ctrlPr>
            </m:sSupPr>
            <m:e>
              <m:r>
                <w:rPr>
                  <w:rFonts w:ascii="Cambria Math" w:hAnsi="Cambria Math"/>
                </w:rPr>
                <m:t>137</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(137</m:t>
              </m:r>
            </m:e>
            <m:sup>
              <m:r>
                <w:rPr>
                  <w:rFonts w:ascii="Cambria Math" w:hAnsi="Cambria Math"/>
                </w:rPr>
                <m:t>8</m:t>
              </m:r>
            </m:sup>
          </m:sSup>
          <m:sSup>
            <m:sSupPr>
              <m:ctrlPr>
                <w:rPr>
                  <w:rFonts w:ascii="Cambria Math" w:hAnsi="Cambria Math"/>
                  <w:i/>
                </w:rPr>
              </m:ctrlPr>
            </m:sSupPr>
            <m:e>
              <m:r>
                <w:rPr>
                  <w:rFonts w:ascii="Cambria Math" w:hAnsi="Cambria Math"/>
                </w:rPr>
                <m:t>)(137</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137</m:t>
                  </m:r>
                </m:e>
                <m:sup>
                  <m:r>
                    <w:rPr>
                      <w:rFonts w:ascii="Cambria Math" w:hAnsi="Cambria Math"/>
                    </w:rPr>
                    <m:t>1</m:t>
                  </m:r>
                </m:sup>
              </m:sSup>
            </m:e>
          </m:d>
          <m:r>
            <w:rPr>
              <w:rFonts w:ascii="Cambria Math" w:hAnsi="Cambria Math"/>
            </w:rPr>
            <m:t>≡</m:t>
          </m:r>
          <m:d>
            <m:dPr>
              <m:ctrlPr>
                <w:rPr>
                  <w:rFonts w:ascii="Cambria Math" w:hAnsi="Cambria Math"/>
                  <w:i/>
                </w:rPr>
              </m:ctrlPr>
            </m:dPr>
            <m:e>
              <m:r>
                <w:rPr>
                  <w:rFonts w:ascii="Cambria Math" w:hAnsi="Cambria Math"/>
                </w:rPr>
                <m:t>120</m:t>
              </m:r>
            </m:e>
          </m:d>
          <m:d>
            <m:dPr>
              <m:ctrlPr>
                <w:rPr>
                  <w:rFonts w:ascii="Cambria Math" w:hAnsi="Cambria Math"/>
                  <w:i/>
                </w:rPr>
              </m:ctrlPr>
            </m:dPr>
            <m:e>
              <m:r>
                <w:rPr>
                  <w:rFonts w:ascii="Cambria Math" w:hAnsi="Cambria Math"/>
                </w:rPr>
                <m:t xml:space="preserve">205 </m:t>
              </m:r>
            </m:e>
          </m:d>
          <m:d>
            <m:dPr>
              <m:ctrlPr>
                <w:rPr>
                  <w:rFonts w:ascii="Cambria Math" w:hAnsi="Cambria Math"/>
                  <w:i/>
                </w:rPr>
              </m:ctrlPr>
            </m:dPr>
            <m:e>
              <m:r>
                <w:rPr>
                  <w:rFonts w:ascii="Cambria Math" w:hAnsi="Cambria Math"/>
                </w:rPr>
                <m:t>137</m:t>
              </m:r>
            </m:e>
          </m:d>
        </m:oMath>
      </m:oMathPara>
    </w:p>
    <w:p w:rsidR="00062246" w:rsidRDefault="00062246" w:rsidP="00062246">
      <w:pPr>
        <w:pStyle w:val="ListParagraph"/>
        <w:ind w:left="1440"/>
      </w:pPr>
      <m:oMathPara>
        <m:oMath>
          <m:r>
            <w:rPr>
              <w:rFonts w:ascii="Cambria Math" w:hAnsi="Cambria Math"/>
            </w:rPr>
            <m:t>≡</m:t>
          </m:r>
          <m:d>
            <m:dPr>
              <m:ctrlPr>
                <w:rPr>
                  <w:rFonts w:ascii="Cambria Math" w:hAnsi="Cambria Math"/>
                  <w:i/>
                </w:rPr>
              </m:ctrlPr>
            </m:dPr>
            <m:e>
              <m:r>
                <w:rPr>
                  <w:rFonts w:ascii="Cambria Math" w:hAnsi="Cambria Math"/>
                </w:rPr>
                <m:t>24600</m:t>
              </m:r>
            </m:e>
          </m:d>
          <m:d>
            <m:dPr>
              <m:ctrlPr>
                <w:rPr>
                  <w:rFonts w:ascii="Cambria Math" w:hAnsi="Cambria Math"/>
                  <w:i/>
                </w:rPr>
              </m:ctrlPr>
            </m:dPr>
            <m:e>
              <m:r>
                <w:rPr>
                  <w:rFonts w:ascii="Cambria Math" w:hAnsi="Cambria Math"/>
                </w:rPr>
                <m:t>137</m:t>
              </m:r>
            </m:e>
          </m:d>
          <m:r>
            <w:rPr>
              <w:rFonts w:ascii="Cambria Math" w:hAnsi="Cambria Math"/>
            </w:rPr>
            <m:t>≡</m:t>
          </m:r>
          <m:d>
            <m:dPr>
              <m:ctrlPr>
                <w:rPr>
                  <w:rFonts w:ascii="Cambria Math" w:hAnsi="Cambria Math"/>
                  <w:i/>
                </w:rPr>
              </m:ctrlPr>
            </m:dPr>
            <m:e>
              <m:r>
                <w:rPr>
                  <w:rFonts w:ascii="Cambria Math" w:hAnsi="Cambria Math"/>
                </w:rPr>
                <m:t>69</m:t>
              </m:r>
            </m:e>
          </m:d>
          <m:d>
            <m:dPr>
              <m:ctrlPr>
                <w:rPr>
                  <w:rFonts w:ascii="Cambria Math" w:hAnsi="Cambria Math"/>
                  <w:i/>
                </w:rPr>
              </m:ctrlPr>
            </m:dPr>
            <m:e>
              <m:r>
                <w:rPr>
                  <w:rFonts w:ascii="Cambria Math" w:hAnsi="Cambria Math"/>
                </w:rPr>
                <m:t>137</m:t>
              </m:r>
            </m:e>
          </m:d>
          <m:r>
            <w:rPr>
              <w:rFonts w:ascii="Cambria Math" w:hAnsi="Cambria Math"/>
            </w:rPr>
            <m:t>≡171(mod 221)</m:t>
          </m:r>
        </m:oMath>
      </m:oMathPara>
    </w:p>
    <w:p w:rsidR="00062246" w:rsidRDefault="00062246" w:rsidP="00062246">
      <w:pPr>
        <w:pStyle w:val="ListParagraph"/>
        <w:ind w:left="1440"/>
      </w:pPr>
    </w:p>
    <w:p w:rsidR="00062246" w:rsidRPr="00174613" w:rsidRDefault="00062246" w:rsidP="00062246">
      <w:pPr>
        <w:pStyle w:val="ListParagraph"/>
        <w:ind w:left="1440"/>
      </w:pPr>
      <m:oMath>
        <m:r>
          <w:rPr>
            <w:rFonts w:ascii="Cambria Math" w:hAnsi="Cambria Math"/>
          </w:rPr>
          <m:t>C=171</m:t>
        </m:r>
      </m:oMath>
      <w:r>
        <w:t xml:space="preserve"> is the encrypted message.</w:t>
      </w:r>
    </w:p>
    <w:p w:rsidR="00062246" w:rsidRPr="002074FC" w:rsidRDefault="00062246" w:rsidP="00A829C4">
      <w:pPr>
        <w:pStyle w:val="ListParagraph"/>
        <w:numPr>
          <w:ilvl w:val="0"/>
          <w:numId w:val="11"/>
        </w:numPr>
        <w:rPr>
          <w:b/>
        </w:rPr>
      </w:pPr>
      <w:r w:rsidRPr="002074FC">
        <w:rPr>
          <w:b/>
        </w:rPr>
        <w:t>Example</w:t>
      </w:r>
    </w:p>
    <w:p w:rsidR="00062246" w:rsidRPr="00D4018A" w:rsidRDefault="00062246" w:rsidP="00A829C4">
      <w:pPr>
        <w:pStyle w:val="ListParagraph"/>
        <w:numPr>
          <w:ilvl w:val="1"/>
          <w:numId w:val="11"/>
        </w:numPr>
      </w:pPr>
      <w:r w:rsidRPr="00D4018A">
        <w:t xml:space="preserve">Suppose that </w:t>
      </w:r>
      <m:oMath>
        <m:r>
          <w:rPr>
            <w:rFonts w:ascii="Cambria Math" w:hAnsi="Cambria Math" w:cs="CMMI12"/>
          </w:rPr>
          <m:t>p</m:t>
        </m:r>
      </m:oMath>
      <w:r w:rsidRPr="00D4018A">
        <w:rPr>
          <w:rFonts w:cs="CMMI12"/>
        </w:rPr>
        <w:t xml:space="preserve"> </w:t>
      </w:r>
      <w:r w:rsidRPr="00D4018A">
        <w:t xml:space="preserve">and </w:t>
      </w:r>
      <m:oMath>
        <m:r>
          <w:rPr>
            <w:rFonts w:ascii="Cambria Math" w:hAnsi="Cambria Math" w:cs="CMMI12"/>
          </w:rPr>
          <m:t>q</m:t>
        </m:r>
      </m:oMath>
      <w:r w:rsidRPr="00D4018A">
        <w:rPr>
          <w:rFonts w:cs="CMMI12"/>
        </w:rPr>
        <w:t xml:space="preserve"> </w:t>
      </w:r>
      <w:r w:rsidRPr="00D4018A">
        <w:t xml:space="preserve">are prime numbers, </w:t>
      </w:r>
      <m:oMath>
        <m:r>
          <w:rPr>
            <w:rFonts w:ascii="Cambria Math" w:hAnsi="Cambria Math" w:cs="CMMI12"/>
          </w:rPr>
          <m:t>n</m:t>
        </m:r>
        <m:r>
          <w:rPr>
            <w:rFonts w:ascii="Cambria Math" w:hAnsi="Cambria Math"/>
          </w:rPr>
          <m:t>=</m:t>
        </m:r>
        <m:r>
          <w:rPr>
            <w:rFonts w:ascii="Cambria Math" w:hAnsi="Cambria Math" w:cs="CMMI12"/>
          </w:rPr>
          <m:t>pq</m:t>
        </m:r>
        <m:r>
          <w:rPr>
            <w:rFonts w:ascii="Cambria Math" w:hAnsi="Cambria Math"/>
          </w:rPr>
          <m:t xml:space="preserve">,  </m:t>
        </m:r>
        <m:r>
          <w:rPr>
            <w:rFonts w:ascii="Cambria Math" w:hAnsi="Cambria Math" w:cs="CMMI12"/>
          </w:rPr>
          <m:t>p&gt;q</m:t>
        </m:r>
      </m:oMath>
      <w:r w:rsidRPr="00D4018A">
        <w:rPr>
          <w:rFonts w:cs="CMMI12"/>
        </w:rPr>
        <w:t xml:space="preserve"> </w:t>
      </w:r>
      <w:r w:rsidRPr="00D4018A">
        <w:t xml:space="preserve">and </w:t>
      </w:r>
      <m:oMath>
        <m:r>
          <w:rPr>
            <w:rFonts w:ascii="Cambria Math" w:hAnsi="Cambria Math"/>
          </w:rPr>
          <m:t>φ(n)=(p-1)(q-1).</m:t>
        </m:r>
      </m:oMath>
      <w:r w:rsidRPr="00D4018A">
        <w:t xml:space="preserve"> Prove that </w:t>
      </w:r>
      <m:oMath>
        <m:r>
          <w:rPr>
            <w:rFonts w:ascii="Cambria Math" w:hAnsi="Cambria Math" w:cs="CMMI12"/>
          </w:rPr>
          <m:t>p</m:t>
        </m:r>
        <m:r>
          <w:rPr>
            <w:rFonts w:ascii="Cambria Math" w:hAnsi="Cambria Math"/>
          </w:rPr>
          <m:t>+</m:t>
        </m:r>
        <m:r>
          <w:rPr>
            <w:rFonts w:ascii="Cambria Math" w:hAnsi="Cambria Math" w:cs="CMMI12"/>
          </w:rPr>
          <m:t>q</m:t>
        </m:r>
        <m:r>
          <w:rPr>
            <w:rFonts w:ascii="Cambria Math" w:hAnsi="Cambria Math"/>
          </w:rPr>
          <m:t>=</m:t>
        </m:r>
        <m:r>
          <w:rPr>
            <w:rFonts w:ascii="Cambria Math" w:hAnsi="Cambria Math" w:cs="CMMI12"/>
          </w:rPr>
          <m:t>n</m:t>
        </m:r>
        <m:r>
          <w:rPr>
            <w:rFonts w:ascii="Cambria Math" w:hAnsi="Cambria Math" w:cs="CMSY10"/>
          </w:rPr>
          <m:t>-</m:t>
        </m:r>
        <m:r>
          <w:rPr>
            <w:rFonts w:ascii="Cambria Math" w:hAnsi="Cambria Math"/>
          </w:rPr>
          <m:t>φ(</m:t>
        </m:r>
        <m:r>
          <w:rPr>
            <w:rFonts w:ascii="Cambria Math" w:hAnsi="Cambria Math" w:cs="CMMI12"/>
          </w:rPr>
          <m:t>n</m:t>
        </m:r>
        <m:r>
          <w:rPr>
            <w:rFonts w:ascii="Cambria Math" w:hAnsi="Cambria Math"/>
          </w:rPr>
          <m:t xml:space="preserve">)+1 </m:t>
        </m:r>
      </m:oMath>
      <w:r w:rsidRPr="00D4018A">
        <w:t xml:space="preserve">and </w:t>
      </w:r>
      <m:oMath>
        <m:r>
          <w:rPr>
            <w:rFonts w:ascii="Cambria Math" w:hAnsi="Cambria Math" w:cs="CMMI12"/>
          </w:rPr>
          <m:t>p</m:t>
        </m:r>
        <m:r>
          <w:rPr>
            <w:rFonts w:ascii="Cambria Math" w:hAnsi="Cambria Math" w:cs="CMSY10"/>
          </w:rPr>
          <m:t>-</m:t>
        </m:r>
        <m:r>
          <w:rPr>
            <w:rFonts w:ascii="Cambria Math" w:hAnsi="Cambria Math" w:cs="CMMI12"/>
          </w:rPr>
          <m:t>q</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(p+q)</m:t>
                </m:r>
              </m:e>
              <m:sup>
                <m:r>
                  <w:rPr>
                    <w:rFonts w:ascii="Cambria Math" w:hAnsi="Cambria Math"/>
                  </w:rPr>
                  <m:t>2</m:t>
                </m:r>
              </m:sup>
            </m:sSup>
            <m:r>
              <w:rPr>
                <w:rFonts w:ascii="Cambria Math" w:hAnsi="Cambria Math"/>
              </w:rPr>
              <m:t>-4n</m:t>
            </m:r>
          </m:e>
        </m:rad>
        <m:r>
          <w:rPr>
            <w:rFonts w:ascii="Cambria Math" w:hAnsi="Cambria Math"/>
          </w:rPr>
          <m:t>.</m:t>
        </m:r>
      </m:oMath>
      <w:r w:rsidRPr="00D4018A">
        <w:t xml:space="preserve"> </w:t>
      </w:r>
    </w:p>
    <w:p w:rsidR="00062246" w:rsidRPr="00D4018A" w:rsidRDefault="00062246" w:rsidP="00A829C4">
      <w:pPr>
        <w:pStyle w:val="ListParagraph"/>
        <w:numPr>
          <w:ilvl w:val="1"/>
          <w:numId w:val="11"/>
        </w:numPr>
      </w:pPr>
      <w:r w:rsidRPr="00D4018A">
        <w:t xml:space="preserve">Solution: </w:t>
      </w:r>
    </w:p>
    <w:p w:rsidR="00062246" w:rsidRPr="00D4018A" w:rsidRDefault="00062246" w:rsidP="00062246">
      <w:pPr>
        <w:pStyle w:val="ListParagraph"/>
        <w:ind w:left="1800"/>
      </w:pPr>
      <m:oMathPara>
        <m:oMath>
          <m:r>
            <w:rPr>
              <w:rFonts w:ascii="Cambria Math" w:hAnsi="Cambria Math"/>
            </w:rPr>
            <m:t>n-φ</m:t>
          </m:r>
          <m:d>
            <m:dPr>
              <m:ctrlPr>
                <w:rPr>
                  <w:rFonts w:ascii="Cambria Math" w:hAnsi="Cambria Math"/>
                  <w:i/>
                </w:rPr>
              </m:ctrlPr>
            </m:dPr>
            <m:e>
              <m:r>
                <w:rPr>
                  <w:rFonts w:ascii="Cambria Math" w:hAnsi="Cambria Math" w:cs="CMMI12"/>
                </w:rPr>
                <m:t>n</m:t>
              </m:r>
            </m:e>
          </m:d>
          <m:r>
            <w:rPr>
              <w:rFonts w:ascii="Cambria Math" w:hAnsi="Cambria Math"/>
            </w:rPr>
            <m:t>+1=pq-</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+1=pq-pq+p+q-1+1=p+q</m:t>
          </m:r>
        </m:oMath>
      </m:oMathPara>
    </w:p>
    <w:p w:rsidR="00062246" w:rsidRDefault="005150FD" w:rsidP="00062246">
      <w:pPr>
        <w:pStyle w:val="ListParagraph"/>
        <w:ind w:left="1800"/>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(p+q)</m:t>
                  </m:r>
                </m:e>
                <m:sup>
                  <m:r>
                    <w:rPr>
                      <w:rFonts w:ascii="Cambria Math" w:hAnsi="Cambria Math"/>
                    </w:rPr>
                    <m:t>2</m:t>
                  </m:r>
                </m:sup>
              </m:sSup>
              <m:r>
                <w:rPr>
                  <w:rFonts w:ascii="Cambria Math" w:hAnsi="Cambria Math"/>
                </w:rPr>
                <m:t>-4n</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+2pq+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-4pq</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-2pq+</m:t>
              </m:r>
              <m:sSup>
                <m:sSupPr>
                  <m:ctrlPr>
                    <w:rPr>
                      <w:rFonts w:ascii="Cambria Math" w:hAnsi="Cambria Math"/>
                      <w:i/>
                    </w:rPr>
                  </m:ctrlPr>
                </m:sSupPr>
                <m:e>
                  <m:r>
                    <w:rPr>
                      <w:rFonts w:ascii="Cambria Math" w:hAnsi="Cambria Math"/>
                    </w:rPr>
                    <m:t>q</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(p-q)</m:t>
                  </m:r>
                </m:e>
                <m:sup>
                  <m:r>
                    <w:rPr>
                      <w:rFonts w:ascii="Cambria Math" w:hAnsi="Cambria Math"/>
                    </w:rPr>
                    <m:t>2</m:t>
                  </m:r>
                </m:sup>
              </m:sSup>
            </m:e>
          </m:rad>
          <m:r>
            <w:rPr>
              <w:rFonts w:ascii="Cambria Math" w:hAnsi="Cambria Math"/>
            </w:rPr>
            <m:t>=p-q</m:t>
          </m:r>
        </m:oMath>
      </m:oMathPara>
    </w:p>
    <w:p w:rsidR="00062246" w:rsidRPr="002074FC" w:rsidRDefault="00062246" w:rsidP="00A829C4">
      <w:pPr>
        <w:pStyle w:val="ListParagraph"/>
        <w:numPr>
          <w:ilvl w:val="0"/>
          <w:numId w:val="22"/>
        </w:numPr>
        <w:rPr>
          <w:b/>
        </w:rPr>
      </w:pPr>
      <w:r w:rsidRPr="002074FC">
        <w:rPr>
          <w:b/>
        </w:rPr>
        <w:t>Example</w:t>
      </w:r>
    </w:p>
    <w:p w:rsidR="00062246" w:rsidRPr="00D4018A" w:rsidRDefault="00062246" w:rsidP="00A829C4">
      <w:pPr>
        <w:pStyle w:val="ListParagraph"/>
        <w:numPr>
          <w:ilvl w:val="1"/>
          <w:numId w:val="11"/>
        </w:numPr>
      </w:pPr>
      <w:r w:rsidRPr="00D4018A">
        <w:t xml:space="preserve">Suppose that </w:t>
      </w:r>
      <m:oMath>
        <m:r>
          <w:rPr>
            <w:rFonts w:ascii="Cambria Math" w:hAnsi="Cambria Math" w:cs="CMMI12"/>
          </w:rPr>
          <m:t>n</m:t>
        </m:r>
        <m:r>
          <w:rPr>
            <w:rFonts w:ascii="Cambria Math" w:hAnsi="Cambria Math"/>
          </w:rPr>
          <m:t>=290728381</m:t>
        </m:r>
      </m:oMath>
      <w:r w:rsidRPr="00D4018A">
        <w:t xml:space="preserve"> and </w:t>
      </w:r>
      <m:oMath>
        <m:r>
          <w:rPr>
            <w:rFonts w:ascii="Cambria Math" w:hAnsi="Cambria Math"/>
          </w:rPr>
          <m:t>φ(n)=290692512</m:t>
        </m:r>
      </m:oMath>
      <w:r w:rsidRPr="00D4018A">
        <w:t xml:space="preserve">. Determine </w:t>
      </w:r>
      <m:oMath>
        <m:r>
          <w:rPr>
            <w:rFonts w:ascii="Cambria Math" w:hAnsi="Cambria Math" w:cs="CMMI12"/>
          </w:rPr>
          <m:t>p</m:t>
        </m:r>
      </m:oMath>
      <w:r w:rsidRPr="00D4018A">
        <w:rPr>
          <w:rFonts w:cs="CMMI12"/>
        </w:rPr>
        <w:t xml:space="preserve"> </w:t>
      </w:r>
      <w:r w:rsidRPr="00D4018A">
        <w:t xml:space="preserve">and </w:t>
      </w:r>
      <m:oMath>
        <m:r>
          <w:rPr>
            <w:rFonts w:ascii="Cambria Math" w:hAnsi="Cambria Math" w:cs="CMMI12"/>
          </w:rPr>
          <m:t>q</m:t>
        </m:r>
      </m:oMath>
      <w:r w:rsidRPr="00D4018A">
        <w:t>.</w:t>
      </w:r>
    </w:p>
    <w:p w:rsidR="00062246" w:rsidRPr="00D4018A" w:rsidRDefault="00062246" w:rsidP="00A829C4">
      <w:pPr>
        <w:pStyle w:val="ListParagraph"/>
        <w:numPr>
          <w:ilvl w:val="1"/>
          <w:numId w:val="11"/>
        </w:numPr>
      </w:pPr>
      <w:r w:rsidRPr="00D4018A">
        <w:t xml:space="preserve">Solution: Using statements proved above, </w:t>
      </w:r>
    </w:p>
    <w:p w:rsidR="00062246" w:rsidRPr="00D4018A" w:rsidRDefault="00062246" w:rsidP="00062246">
      <w:pPr>
        <w:pStyle w:val="ListParagraph"/>
        <w:ind w:left="1800"/>
      </w:pPr>
      <m:oMathPara>
        <m:oMath>
          <m:r>
            <w:rPr>
              <w:rFonts w:ascii="Cambria Math" w:hAnsi="Cambria Math"/>
            </w:rPr>
            <m:t>p+q=n-φ</m:t>
          </m:r>
          <m:d>
            <m:dPr>
              <m:ctrlPr>
                <w:rPr>
                  <w:rFonts w:ascii="Cambria Math" w:hAnsi="Cambria Math"/>
                  <w:i/>
                </w:rPr>
              </m:ctrlPr>
            </m:dPr>
            <m:e>
              <m:r>
                <w:rPr>
                  <w:rFonts w:ascii="Cambria Math" w:hAnsi="Cambria Math" w:cs="CMMI12"/>
                </w:rPr>
                <m:t>n</m:t>
              </m:r>
            </m:e>
          </m:d>
          <m:r>
            <w:rPr>
              <w:rFonts w:ascii="Cambria Math" w:hAnsi="Cambria Math"/>
            </w:rPr>
            <m:t>+1=290728381-290692512+1=35870</m:t>
          </m:r>
        </m:oMath>
      </m:oMathPara>
    </w:p>
    <w:p w:rsidR="00062246" w:rsidRPr="00D4018A" w:rsidRDefault="00062246" w:rsidP="00062246">
      <w:pPr>
        <w:pStyle w:val="ListParagraph"/>
        <w:ind w:left="1440"/>
      </w:pPr>
      <m:oMathPara>
        <m:oMathParaPr>
          <m:jc m:val="right"/>
        </m:oMathParaPr>
        <m:oMath>
          <m:r>
            <w:rPr>
              <w:rFonts w:ascii="Cambria Math" w:hAnsi="Cambria Math" w:cs="CMMI12"/>
            </w:rPr>
            <m:t>p</m:t>
          </m:r>
          <m:r>
            <w:rPr>
              <w:rFonts w:ascii="Cambria Math" w:hAnsi="Cambria Math" w:cs="CMSY10"/>
            </w:rPr>
            <m:t>-</m:t>
          </m:r>
          <m:r>
            <w:rPr>
              <w:rFonts w:ascii="Cambria Math" w:hAnsi="Cambria Math" w:cs="CMMI12"/>
            </w:rPr>
            <m:t>q</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(p+q)</m:t>
                  </m:r>
                </m:e>
                <m:sup>
                  <m:r>
                    <w:rPr>
                      <w:rFonts w:ascii="Cambria Math" w:hAnsi="Cambria Math"/>
                    </w:rPr>
                    <m:t>2</m:t>
                  </m:r>
                </m:sup>
              </m:sSup>
              <m:r>
                <w:rPr>
                  <w:rFonts w:ascii="Cambria Math" w:hAnsi="Cambria Math"/>
                </w:rPr>
                <m:t>-4n</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(35870)</m:t>
                  </m:r>
                </m:e>
                <m:sup>
                  <m:r>
                    <w:rPr>
                      <w:rFonts w:ascii="Cambria Math" w:hAnsi="Cambria Math"/>
                    </w:rPr>
                    <m:t>2</m:t>
                  </m:r>
                </m:sup>
              </m:sSup>
              <m:r>
                <w:rPr>
                  <w:rFonts w:ascii="Cambria Math" w:hAnsi="Cambria Math"/>
                </w:rPr>
                <m:t>-4(290728381)</m:t>
              </m:r>
            </m:e>
          </m:rad>
          <m:r>
            <w:rPr>
              <w:rFonts w:ascii="Cambria Math" w:hAnsi="Cambria Math"/>
            </w:rPr>
            <m:t>=11124</m:t>
          </m:r>
        </m:oMath>
      </m:oMathPara>
    </w:p>
    <w:p w:rsidR="00062246" w:rsidRPr="00D4018A" w:rsidRDefault="005150FD" w:rsidP="00062246">
      <w:pPr>
        <w:pStyle w:val="ListParagraph"/>
        <w:ind w:left="1440"/>
      </w:pPr>
      <m:oMathPara>
        <m:oMath>
          <m:f>
            <m:fPr>
              <m:ctrlPr>
                <w:rPr>
                  <w:rFonts w:ascii="Cambria Math" w:hAnsi="Cambria Math"/>
                  <w:i/>
                </w:rPr>
              </m:ctrlPr>
            </m:fPr>
            <m:num>
              <m:r>
                <w:rPr>
                  <w:rFonts w:ascii="Cambria Math" w:hAnsi="Cambria Math"/>
                </w:rPr>
                <m:t>(p+q+p-q)</m:t>
              </m:r>
            </m:num>
            <m:den>
              <m:r>
                <w:rPr>
                  <w:rFonts w:ascii="Cambria Math" w:hAnsi="Cambria Math"/>
                </w:rPr>
                <m:t>2</m:t>
              </m:r>
            </m:den>
          </m:f>
          <m:r>
            <w:rPr>
              <w:rFonts w:ascii="Cambria Math" w:hAnsi="Cambria Math"/>
            </w:rPr>
            <m:t>=p=</m:t>
          </m:r>
          <m:f>
            <m:fPr>
              <m:ctrlPr>
                <w:rPr>
                  <w:rFonts w:ascii="Cambria Math" w:hAnsi="Cambria Math"/>
                  <w:i/>
                </w:rPr>
              </m:ctrlPr>
            </m:fPr>
            <m:num>
              <m:r>
                <w:rPr>
                  <w:rFonts w:ascii="Cambria Math" w:hAnsi="Cambria Math"/>
                </w:rPr>
                <m:t>35870+11124</m:t>
              </m:r>
            </m:num>
            <m:den>
              <m:r>
                <w:rPr>
                  <w:rFonts w:ascii="Cambria Math" w:hAnsi="Cambria Math"/>
                </w:rPr>
                <m:t>2</m:t>
              </m:r>
            </m:den>
          </m:f>
          <m:r>
            <w:rPr>
              <w:rFonts w:ascii="Cambria Math" w:hAnsi="Cambria Math"/>
            </w:rPr>
            <m:t>=23497</m:t>
          </m:r>
        </m:oMath>
      </m:oMathPara>
    </w:p>
    <w:p w:rsidR="00062246" w:rsidRPr="00D4018A" w:rsidRDefault="00062246" w:rsidP="00062246">
      <w:pPr>
        <w:pStyle w:val="ListParagraph"/>
        <w:ind w:left="1440"/>
      </w:pPr>
      <m:oMathPara>
        <m:oMath>
          <m:r>
            <w:rPr>
              <w:rFonts w:ascii="Cambria Math" w:hAnsi="Cambria Math"/>
            </w:rPr>
            <m:t>q=35870-p=12437</m:t>
          </m:r>
        </m:oMath>
      </m:oMathPara>
    </w:p>
    <w:p w:rsidR="00062246" w:rsidRPr="00D4018A" w:rsidRDefault="00062246" w:rsidP="00062246">
      <w:pPr>
        <w:pStyle w:val="Heading3"/>
      </w:pPr>
      <w:r w:rsidRPr="00D4018A">
        <w:t>8.1 Quadratic Equation</w:t>
      </w:r>
    </w:p>
    <w:p w:rsidR="00062246" w:rsidRPr="002074FC" w:rsidRDefault="00062246" w:rsidP="00A829C4">
      <w:pPr>
        <w:pStyle w:val="ListParagraph"/>
        <w:numPr>
          <w:ilvl w:val="0"/>
          <w:numId w:val="11"/>
        </w:numPr>
        <w:rPr>
          <w:b/>
        </w:rPr>
      </w:pPr>
      <w:r w:rsidRPr="002074FC">
        <w:rPr>
          <w:b/>
        </w:rPr>
        <w:t>Quadratic Formula 8.11</w:t>
      </w:r>
    </w:p>
    <w:p w:rsidR="00062246" w:rsidRPr="00D4018A" w:rsidRDefault="00062246" w:rsidP="00A829C4">
      <w:pPr>
        <w:pStyle w:val="ListParagraph"/>
        <w:numPr>
          <w:ilvl w:val="1"/>
          <w:numId w:val="11"/>
        </w:numPr>
      </w:pPr>
      <w:r w:rsidRPr="00D4018A">
        <w:t xml:space="preserve">If </w:t>
      </w:r>
      <m:oMath>
        <m:r>
          <w:rPr>
            <w:rFonts w:ascii="Cambria Math" w:hAnsi="Cambria Math"/>
          </w:rPr>
          <m:t>a,b,c</m:t>
        </m:r>
        <m:r>
          <m:rPr>
            <m:scr m:val="double-struck"/>
          </m:rPr>
          <w:rPr>
            <w:rFonts w:ascii="Cambria Math" w:hAnsi="Cambria Math"/>
          </w:rPr>
          <m:t xml:space="preserve"> ∈R</m:t>
        </m:r>
        <m:r>
          <m:rPr>
            <m:sty m:val="p"/>
          </m:rPr>
          <w:rPr>
            <w:rFonts w:ascii="Cambria Math" w:hAnsi="Cambria Math"/>
          </w:rPr>
          <m:t>,</m:t>
        </m:r>
      </m:oMath>
      <w:r w:rsidRPr="00D4018A">
        <w:t xml:space="preserve"> </w:t>
      </w:r>
      <m:oMath>
        <m:r>
          <w:rPr>
            <w:rFonts w:ascii="Cambria Math" w:hAnsi="Cambria Math"/>
          </w:rPr>
          <m:t xml:space="preserve">a ≠0 and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-4ac≥0</m:t>
        </m:r>
        <m:r>
          <m:rPr>
            <m:sty m:val="p"/>
          </m:rPr>
          <w:rPr>
            <w:rFonts w:ascii="Cambria Math" w:hAnsi="Cambria Math"/>
          </w:rPr>
          <m:t xml:space="preserve">, </m:t>
        </m:r>
      </m:oMath>
      <w:r w:rsidRPr="00D4018A">
        <w:t xml:space="preserve">then the quadratic equation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+bx+c=0 </m:t>
        </m:r>
      </m:oMath>
      <w:r w:rsidRPr="00D4018A">
        <w:t>has the solution</w:t>
      </w:r>
      <m:oMath>
        <m:r>
          <m:rPr>
            <m:sty m:val="p"/>
          </m:rPr>
          <w:rPr>
            <w:rFonts w:ascii="Cambria Math" w:hAnsi="Cambria Math"/>
          </w:rPr>
          <m:t xml:space="preserve"> x=</m:t>
        </m:r>
        <m:f>
          <m:fPr>
            <m:ctrlPr>
              <w:rPr>
                <w:rFonts w:ascii="Cambria Math" w:hAnsi="Cambria Math"/>
              </w:rPr>
            </m:ctrlPr>
          </m:fPr>
          <m:num>
            <m:r>
              <m:rPr>
                <m:sty m:val="p"/>
              </m:rPr>
              <w:rPr>
                <w:rFonts w:ascii="Cambria Math" w:hAnsi="Cambria Math"/>
              </w:rPr>
              <m:t>-b±</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-4ac</m:t>
                </m:r>
              </m:e>
            </m:rad>
          </m:num>
          <m:den>
            <m:r>
              <m:rPr>
                <m:sty m:val="p"/>
              </m:rPr>
              <w:rPr>
                <w:rFonts w:ascii="Cambria Math" w:hAnsi="Cambria Math"/>
              </w:rPr>
              <m:t>2a</m:t>
            </m:r>
          </m:den>
        </m:f>
        <m:r>
          <m:rPr>
            <m:sty m:val="p"/>
          </m:rPr>
          <w:rPr>
            <w:rFonts w:ascii="Cambria Math" w:hAnsi="Cambria Math"/>
          </w:rPr>
          <m:t xml:space="preserve">. </m:t>
        </m:r>
      </m:oMath>
    </w:p>
    <w:p w:rsidR="00062246" w:rsidRPr="00D4018A" w:rsidRDefault="00062246" w:rsidP="00062246">
      <w:pPr>
        <w:pStyle w:val="Heading3"/>
      </w:pPr>
      <w:r w:rsidRPr="00D4018A">
        <w:t>8.2 Complex Numbers</w:t>
      </w:r>
    </w:p>
    <w:p w:rsidR="00062246" w:rsidRPr="00D4018A" w:rsidRDefault="00062246" w:rsidP="00A829C4">
      <w:pPr>
        <w:pStyle w:val="ListParagraph"/>
        <w:numPr>
          <w:ilvl w:val="0"/>
          <w:numId w:val="11"/>
        </w:numPr>
      </w:pPr>
      <w:r w:rsidRPr="002074FC">
        <w:rPr>
          <w:b/>
        </w:rPr>
        <w:t>Definition</w:t>
      </w:r>
      <w:r w:rsidRPr="00D4018A">
        <w:t xml:space="preserve">: </w:t>
      </w:r>
    </w:p>
    <w:p w:rsidR="00062246" w:rsidRPr="00D4018A" w:rsidRDefault="00062246" w:rsidP="00A829C4">
      <w:pPr>
        <w:pStyle w:val="ListParagraph"/>
        <w:numPr>
          <w:ilvl w:val="1"/>
          <w:numId w:val="11"/>
        </w:numPr>
      </w:pPr>
      <w:r w:rsidRPr="00E65E44">
        <w:rPr>
          <w:u w:val="single"/>
        </w:rPr>
        <w:t>Complex number:</w:t>
      </w:r>
      <w:r w:rsidRPr="00D4018A">
        <w:t xml:space="preserve"> an expression of the form </w:t>
      </w:r>
      <m:oMath>
        <m:r>
          <w:rPr>
            <w:rFonts w:ascii="Cambria Math" w:hAnsi="Cambria Math"/>
          </w:rPr>
          <m:t>x+yi</m:t>
        </m:r>
      </m:oMath>
      <w:r w:rsidRPr="00D4018A">
        <w:t xml:space="preserve">, where </w:t>
      </w:r>
      <m:oMath>
        <m:r>
          <w:rPr>
            <w:rFonts w:ascii="Cambria Math" w:hAnsi="Cambria Math"/>
          </w:rPr>
          <m:t>x,y</m:t>
        </m:r>
        <m:r>
          <m:rPr>
            <m:scr m:val="double-struck"/>
          </m:rPr>
          <w:rPr>
            <w:rFonts w:ascii="Cambria Math" w:hAnsi="Cambria Math"/>
          </w:rPr>
          <m:t>∈R</m:t>
        </m:r>
        <m:r>
          <m:rPr>
            <m:sty m:val="p"/>
          </m:rPr>
          <w:rPr>
            <w:rFonts w:ascii="Cambria Math" w:hAnsi="Cambria Math"/>
          </w:rPr>
          <m:t>.</m:t>
        </m:r>
      </m:oMath>
      <w:r w:rsidRPr="00D4018A">
        <w:t xml:space="preserve"> The set of all complex numbers is denoted by </w:t>
      </w:r>
      <m:oMath>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x+yi|x,y∈</m:t>
            </m:r>
            <m:d>
              <m:dPr>
                <m:begChr m:val=""/>
                <m:endChr m:val="}"/>
                <m:ctrlPr>
                  <w:rPr>
                    <w:rFonts w:ascii="Cambria Math" w:hAnsi="Cambria Math"/>
                  </w:rPr>
                </m:ctrlPr>
              </m:dPr>
              <m:e>
                <m:r>
                  <m:rPr>
                    <m:scr m:val="double-struck"/>
                  </m:rPr>
                  <w:rPr>
                    <w:rFonts w:ascii="Cambria Math" w:hAnsi="Cambria Math"/>
                  </w:rPr>
                  <m:t>R</m:t>
                </m:r>
              </m:e>
            </m:d>
            <m:r>
              <m:rPr>
                <m:sty m:val="p"/>
              </m:rPr>
              <w:rPr>
                <w:rFonts w:ascii="Cambria Math" w:hAnsi="Cambria Math"/>
              </w:rPr>
              <m:t>.</m:t>
            </m:r>
          </m:e>
        </m:d>
      </m:oMath>
    </w:p>
    <w:p w:rsidR="00062246" w:rsidRPr="002074FC" w:rsidRDefault="00062246" w:rsidP="00A829C4">
      <w:pPr>
        <w:pStyle w:val="ListParagraph"/>
        <w:numPr>
          <w:ilvl w:val="0"/>
          <w:numId w:val="11"/>
        </w:numPr>
        <w:rPr>
          <w:b/>
        </w:rPr>
      </w:pPr>
      <w:r w:rsidRPr="002074FC">
        <w:rPr>
          <w:b/>
        </w:rPr>
        <w:t>Addition and Multiplication of Complex Numbers 8.21</w:t>
      </w:r>
    </w:p>
    <w:p w:rsidR="00062246" w:rsidRPr="00D4018A" w:rsidRDefault="005150FD" w:rsidP="00A829C4">
      <w:pPr>
        <w:pStyle w:val="ListParagraph"/>
        <w:numPr>
          <w:ilvl w:val="2"/>
          <w:numId w:val="11"/>
        </w:numPr>
      </w:pPr>
      <m:oMath>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c+di</m:t>
            </m:r>
          </m:e>
        </m:d>
        <m:r>
          <w:rPr>
            <w:rFonts w:ascii="Cambria Math" w:hAnsi="Cambria Math"/>
          </w:rPr>
          <m:t>=</m:t>
        </m:r>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i</m:t>
        </m:r>
      </m:oMath>
    </w:p>
    <w:p w:rsidR="00062246" w:rsidRPr="00D4018A" w:rsidRDefault="005150FD" w:rsidP="00A829C4">
      <w:pPr>
        <w:pStyle w:val="ListParagraph"/>
        <w:numPr>
          <w:ilvl w:val="2"/>
          <w:numId w:val="11"/>
        </w:numPr>
      </w:pPr>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c+di</m:t>
            </m:r>
          </m:e>
        </m:d>
        <m:r>
          <w:rPr>
            <w:rFonts w:ascii="Cambria Math" w:hAnsi="Cambria Math"/>
          </w:rPr>
          <m:t>=</m:t>
        </m:r>
        <m:d>
          <m:dPr>
            <m:ctrlPr>
              <w:rPr>
                <w:rFonts w:ascii="Cambria Math" w:hAnsi="Cambria Math"/>
                <w:i/>
              </w:rPr>
            </m:ctrlPr>
          </m:dPr>
          <m:e>
            <m:r>
              <w:rPr>
                <w:rFonts w:ascii="Cambria Math" w:hAnsi="Cambria Math"/>
              </w:rPr>
              <m:t>ac-bd</m:t>
            </m:r>
          </m:e>
        </m:d>
        <m:r>
          <w:rPr>
            <w:rFonts w:ascii="Cambria Math" w:hAnsi="Cambria Math"/>
          </w:rPr>
          <m:t>+</m:t>
        </m:r>
        <m:d>
          <m:dPr>
            <m:ctrlPr>
              <w:rPr>
                <w:rFonts w:ascii="Cambria Math" w:hAnsi="Cambria Math"/>
                <w:i/>
              </w:rPr>
            </m:ctrlPr>
          </m:dPr>
          <m:e>
            <m:r>
              <w:rPr>
                <w:rFonts w:ascii="Cambria Math" w:hAnsi="Cambria Math"/>
              </w:rPr>
              <m:t>ad+bc</m:t>
            </m:r>
          </m:e>
        </m:d>
        <m:r>
          <w:rPr>
            <w:rFonts w:ascii="Cambria Math" w:hAnsi="Cambria Math"/>
          </w:rPr>
          <m:t>i</m:t>
        </m:r>
      </m:oMath>
    </w:p>
    <w:p w:rsidR="00062246" w:rsidRPr="002074FC" w:rsidRDefault="00062246" w:rsidP="00A829C4">
      <w:pPr>
        <w:pStyle w:val="ListParagraph"/>
        <w:numPr>
          <w:ilvl w:val="0"/>
          <w:numId w:val="11"/>
        </w:numPr>
        <w:rPr>
          <w:b/>
        </w:rPr>
      </w:pPr>
      <w:r w:rsidRPr="002074FC">
        <w:rPr>
          <w:b/>
        </w:rPr>
        <w:t>Proposition 8.23</w:t>
      </w:r>
    </w:p>
    <w:p w:rsidR="00062246" w:rsidRPr="00D4018A" w:rsidRDefault="005150FD" w:rsidP="00A829C4">
      <w:pPr>
        <w:pStyle w:val="ListParagraph"/>
        <w:numPr>
          <w:ilvl w:val="2"/>
          <w:numId w:val="11"/>
        </w:numPr>
      </w:pPr>
      <m:oMath>
        <m:sSup>
          <m:sSupPr>
            <m:ctrlPr>
              <w:rPr>
                <w:rFonts w:ascii="Cambria Math" w:hAnsi="Cambria Math"/>
                <w:i/>
              </w:rPr>
            </m:ctrlPr>
          </m:sSupPr>
          <m:e>
            <m:r>
              <w:rPr>
                <w:rFonts w:ascii="Cambria Math" w:hAnsi="Cambria Math"/>
              </w:rPr>
              <m:t>i</m:t>
            </m:r>
          </m:e>
          <m:sup>
            <m:r>
              <w:rPr>
                <w:rFonts w:ascii="Cambria Math" w:hAnsi="Cambria Math"/>
              </w:rPr>
              <m:t>n</m:t>
            </m:r>
          </m:sup>
        </m:sSup>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if n≡0 </m:t>
                </m:r>
                <m:d>
                  <m:dPr>
                    <m:ctrlPr>
                      <w:rPr>
                        <w:rFonts w:ascii="Cambria Math" w:hAnsi="Cambria Math"/>
                      </w:rPr>
                    </m:ctrlPr>
                  </m:dPr>
                  <m:e>
                    <m:r>
                      <m:rPr>
                        <m:sty m:val="p"/>
                      </m:rPr>
                      <w:rPr>
                        <w:rFonts w:ascii="Cambria Math" w:hAnsi="Cambria Math"/>
                      </w:rPr>
                      <m:t>mod 4</m:t>
                    </m:r>
                  </m:e>
                </m:d>
              </m:e>
              <m:e>
                <m:r>
                  <m:rPr>
                    <m:sty m:val="p"/>
                  </m:rPr>
                  <w:rPr>
                    <w:rFonts w:ascii="Cambria Math" w:hAnsi="Cambria Math"/>
                  </w:rPr>
                  <m:t xml:space="preserve">i if n≡1 </m:t>
                </m:r>
                <m:d>
                  <m:dPr>
                    <m:ctrlPr>
                      <w:rPr>
                        <w:rFonts w:ascii="Cambria Math" w:hAnsi="Cambria Math"/>
                      </w:rPr>
                    </m:ctrlPr>
                  </m:dPr>
                  <m:e>
                    <m:r>
                      <m:rPr>
                        <m:sty m:val="p"/>
                      </m:rPr>
                      <w:rPr>
                        <w:rFonts w:ascii="Cambria Math" w:hAnsi="Cambria Math"/>
                      </w:rPr>
                      <m:t>mod 4</m:t>
                    </m:r>
                  </m:e>
                </m:d>
              </m:e>
              <m:e>
                <m:r>
                  <m:rPr>
                    <m:sty m:val="p"/>
                  </m:rPr>
                  <w:rPr>
                    <w:rFonts w:ascii="Cambria Math" w:hAnsi="Cambria Math"/>
                  </w:rPr>
                  <m:t xml:space="preserve">-1 if n≡2 </m:t>
                </m:r>
                <m:d>
                  <m:dPr>
                    <m:ctrlPr>
                      <w:rPr>
                        <w:rFonts w:ascii="Cambria Math" w:hAnsi="Cambria Math"/>
                      </w:rPr>
                    </m:ctrlPr>
                  </m:dPr>
                  <m:e>
                    <m:r>
                      <m:rPr>
                        <m:sty m:val="p"/>
                      </m:rPr>
                      <w:rPr>
                        <w:rFonts w:ascii="Cambria Math" w:hAnsi="Cambria Math"/>
                      </w:rPr>
                      <m:t>mod 4</m:t>
                    </m:r>
                  </m:e>
                </m:d>
                <m:ctrlPr>
                  <w:rPr>
                    <w:rFonts w:ascii="Cambria Math" w:eastAsia="Cambria Math" w:hAnsi="Cambria Math" w:cs="Cambria Math"/>
                  </w:rPr>
                </m:ctrlPr>
              </m:e>
              <m:e>
                <m:r>
                  <m:rPr>
                    <m:sty m:val="p"/>
                  </m:rPr>
                  <w:rPr>
                    <w:rFonts w:ascii="Cambria Math" w:eastAsia="Cambria Math" w:hAnsi="Cambria Math" w:cs="Cambria Math"/>
                  </w:rPr>
                  <m:t xml:space="preserve">-i if n≡3 </m:t>
                </m:r>
                <m:d>
                  <m:dPr>
                    <m:ctrlPr>
                      <w:rPr>
                        <w:rFonts w:ascii="Cambria Math" w:hAnsi="Cambria Math" w:cs="Cambria Math"/>
                      </w:rPr>
                    </m:ctrlPr>
                  </m:dPr>
                  <m:e>
                    <m:r>
                      <m:rPr>
                        <m:sty m:val="p"/>
                      </m:rPr>
                      <w:rPr>
                        <w:rFonts w:ascii="Cambria Math" w:hAnsi="Cambria Math" w:cs="Cambria Math"/>
                      </w:rPr>
                      <m:t>mod 4</m:t>
                    </m:r>
                  </m:e>
                </m:d>
              </m:e>
            </m:eqArr>
          </m:e>
        </m:d>
      </m:oMath>
    </w:p>
    <w:p w:rsidR="00062246" w:rsidRPr="002074FC" w:rsidRDefault="00062246" w:rsidP="00A829C4">
      <w:pPr>
        <w:pStyle w:val="ListParagraph"/>
        <w:numPr>
          <w:ilvl w:val="0"/>
          <w:numId w:val="11"/>
        </w:numPr>
        <w:rPr>
          <w:b/>
        </w:rPr>
      </w:pPr>
      <w:r w:rsidRPr="002074FC">
        <w:rPr>
          <w:b/>
        </w:rPr>
        <w:t>Proposition  8.25</w:t>
      </w:r>
    </w:p>
    <w:p w:rsidR="00062246" w:rsidRPr="00D4018A" w:rsidRDefault="00062246" w:rsidP="00A829C4">
      <w:pPr>
        <w:pStyle w:val="ListParagraph"/>
        <w:numPr>
          <w:ilvl w:val="2"/>
          <w:numId w:val="11"/>
        </w:numPr>
      </w:pPr>
      <w:r w:rsidRPr="00D4018A">
        <w:t xml:space="preserve">Let </w:t>
      </w:r>
      <m:oMath>
        <m:r>
          <w:rPr>
            <w:rFonts w:ascii="Cambria Math" w:hAnsi="Cambria Math"/>
          </w:rPr>
          <m:t>z,t</m:t>
        </m:r>
        <m:r>
          <m:rPr>
            <m:scr m:val="double-struck"/>
          </m:rPr>
          <w:rPr>
            <w:rFonts w:ascii="Cambria Math" w:hAnsi="Cambria Math" w:cs="Cambria Math"/>
          </w:rPr>
          <m:t>∈C</m:t>
        </m:r>
      </m:oMath>
      <w:r w:rsidRPr="00D4018A">
        <w:rPr>
          <w:rFonts w:ascii="Calibri" w:hAnsi="Calibri" w:cs="Calibri"/>
        </w:rPr>
        <w:t xml:space="preserve"> and let </w:t>
      </w:r>
      <m:oMath>
        <m:r>
          <w:rPr>
            <w:rFonts w:ascii="Cambria Math" w:hAnsi="Cambria Math" w:cs="Calibri"/>
          </w:rPr>
          <m:t>z=x+yi</m:t>
        </m:r>
      </m:oMath>
      <w:r w:rsidRPr="00D4018A">
        <w:rPr>
          <w:rFonts w:ascii="Calibri" w:hAnsi="Calibri" w:cs="Calibri"/>
        </w:rPr>
        <w:t xml:space="preserve"> and </w:t>
      </w:r>
      <m:oMath>
        <m:r>
          <w:rPr>
            <w:rFonts w:ascii="Cambria Math" w:hAnsi="Cambria Math" w:cs="Calibri"/>
          </w:rPr>
          <m:t>w=u+vi</m:t>
        </m:r>
      </m:oMath>
      <w:r w:rsidRPr="00D4018A">
        <w:rPr>
          <w:rFonts w:ascii="Calibri" w:hAnsi="Calibri" w:cs="Calibri"/>
        </w:rPr>
        <w:t xml:space="preserve">, where </w:t>
      </w:r>
      <m:oMath>
        <m:r>
          <w:rPr>
            <w:rFonts w:ascii="Cambria Math" w:hAnsi="Cambria Math" w:cs="Calibri"/>
          </w:rPr>
          <m:t>x,y,u,v</m:t>
        </m:r>
        <m:r>
          <w:rPr>
            <w:rFonts w:ascii="Cambria Math" w:hAnsi="Cambria Math" w:cs="Cambria Math"/>
          </w:rPr>
          <m:t>∈</m:t>
        </m:r>
        <m:r>
          <m:rPr>
            <m:scr m:val="double-struck"/>
          </m:rPr>
          <w:rPr>
            <w:rFonts w:ascii="Cambria Math" w:hAnsi="Cambria Math" w:cs="Calibri"/>
          </w:rPr>
          <m:t>R</m:t>
        </m:r>
      </m:oMath>
      <w:r w:rsidRPr="00D4018A">
        <w:rPr>
          <w:rFonts w:ascii="Calibri" w:hAnsi="Calibri" w:cs="Calibri"/>
        </w:rPr>
        <w:t>.</w:t>
      </w:r>
    </w:p>
    <w:p w:rsidR="00062246" w:rsidRPr="00D4018A" w:rsidRDefault="00062246" w:rsidP="00A829C4">
      <w:pPr>
        <w:pStyle w:val="ListParagraph"/>
        <w:numPr>
          <w:ilvl w:val="0"/>
          <w:numId w:val="14"/>
        </w:numPr>
        <w:rPr>
          <w:rFonts w:cs="Times New Roman"/>
        </w:rPr>
      </w:pPr>
      <m:oMath>
        <m:r>
          <w:rPr>
            <w:rFonts w:ascii="Cambria Math" w:hAnsi="Cambria Math" w:cs="Times New Roman"/>
          </w:rPr>
          <m:t>z</m:t>
        </m:r>
        <m:r>
          <w:rPr>
            <w:rFonts w:ascii="Cambria Math" w:cs="Times New Roman"/>
          </w:rPr>
          <m:t>=</m:t>
        </m:r>
        <m:r>
          <w:rPr>
            <w:rFonts w:ascii="Cambria Math" w:hAnsi="Cambria Math" w:cs="Times New Roman"/>
          </w:rPr>
          <m:t>w</m:t>
        </m:r>
      </m:oMath>
      <w:r w:rsidRPr="00D4018A">
        <w:rPr>
          <w:rFonts w:cs="Times New Roman"/>
        </w:rPr>
        <w:t xml:space="preserve"> if and only if </w:t>
      </w:r>
      <m:oMath>
        <m:r>
          <w:rPr>
            <w:rFonts w:ascii="Cambria Math" w:hAnsi="Cambria Math" w:cs="Times New Roman"/>
          </w:rPr>
          <m:t>x</m:t>
        </m:r>
        <m:r>
          <w:rPr>
            <w:rFonts w:ascii="Cambria Math" w:cs="Times New Roman"/>
          </w:rPr>
          <m:t>=</m:t>
        </m:r>
        <m:r>
          <w:rPr>
            <w:rFonts w:ascii="Cambria Math" w:hAnsi="Cambria Math" w:cs="Times New Roman"/>
          </w:rPr>
          <m:t>u</m:t>
        </m:r>
      </m:oMath>
      <w:r w:rsidRPr="00D4018A">
        <w:rPr>
          <w:rFonts w:cs="Times New Roman"/>
        </w:rPr>
        <w:t xml:space="preserve"> and </w:t>
      </w:r>
      <m:oMath>
        <m:r>
          <w:rPr>
            <w:rFonts w:ascii="Cambria Math" w:hAnsi="Cambria Math" w:cs="Times New Roman"/>
          </w:rPr>
          <m:t>y</m:t>
        </m:r>
        <m:r>
          <w:rPr>
            <w:rFonts w:ascii="Cambria Math" w:cs="Times New Roman"/>
          </w:rPr>
          <m:t>=</m:t>
        </m:r>
        <m:r>
          <w:rPr>
            <w:rFonts w:ascii="Cambria Math" w:hAnsi="Cambria Math" w:cs="Times New Roman"/>
          </w:rPr>
          <m:t>v</m:t>
        </m:r>
      </m:oMath>
      <w:r w:rsidRPr="00D4018A">
        <w:rPr>
          <w:rFonts w:cs="Times New Roman"/>
        </w:rPr>
        <w:t>;</w:t>
      </w:r>
    </w:p>
    <w:p w:rsidR="00062246" w:rsidRPr="00D4018A" w:rsidRDefault="00062246" w:rsidP="00A829C4">
      <w:pPr>
        <w:pStyle w:val="ListParagraph"/>
        <w:numPr>
          <w:ilvl w:val="0"/>
          <w:numId w:val="14"/>
        </w:numPr>
        <w:rPr>
          <w:rFonts w:cs="Times New Roman"/>
        </w:rPr>
      </w:pPr>
      <m:oMath>
        <m:r>
          <w:rPr>
            <w:rFonts w:ascii="Cambria Math" w:cs="Times New Roman"/>
          </w:rPr>
          <m:t>(</m:t>
        </m:r>
        <m:r>
          <w:rPr>
            <w:rFonts w:ascii="Cambria Math" w:hAnsi="Cambria Math" w:cs="Times New Roman"/>
          </w:rPr>
          <m:t>z</m:t>
        </m:r>
        <m:r>
          <w:rPr>
            <w:rFonts w:ascii="Cambria Math" w:cs="Times New Roman"/>
          </w:rPr>
          <m:t>+</m:t>
        </m:r>
        <m:r>
          <w:rPr>
            <w:rFonts w:ascii="Cambria Math" w:hAnsi="Cambria Math" w:cs="Times New Roman"/>
          </w:rPr>
          <m:t>w</m:t>
        </m:r>
        <m:r>
          <w:rPr>
            <w:rFonts w:ascii="Cambria Math" w:cs="Times New Roman"/>
          </w:rPr>
          <m:t>)+</m:t>
        </m:r>
        <m:r>
          <w:rPr>
            <w:rFonts w:ascii="Cambria Math" w:hAnsi="Cambria Math" w:cs="Times New Roman"/>
          </w:rPr>
          <m:t>t</m:t>
        </m:r>
        <m:r>
          <w:rPr>
            <w:rFonts w:ascii="Cambria Math" w:cs="Times New Roman"/>
          </w:rPr>
          <m:t>=</m:t>
        </m:r>
        <m:r>
          <w:rPr>
            <w:rFonts w:ascii="Cambria Math" w:hAnsi="Cambria Math" w:cs="Times New Roman"/>
          </w:rPr>
          <m:t>z</m:t>
        </m:r>
        <m:r>
          <w:rPr>
            <w:rFonts w:ascii="Cambria Math" w:cs="Times New Roman"/>
          </w:rPr>
          <m:t>+(</m:t>
        </m:r>
        <m:r>
          <w:rPr>
            <w:rFonts w:ascii="Cambria Math" w:hAnsi="Cambria Math" w:cs="Times New Roman"/>
          </w:rPr>
          <m:t>w</m:t>
        </m:r>
        <m:r>
          <w:rPr>
            <w:rFonts w:ascii="Cambria Math" w:cs="Times New Roman"/>
          </w:rPr>
          <m:t>+</m:t>
        </m:r>
        <m:r>
          <w:rPr>
            <w:rFonts w:ascii="Cambria Math" w:hAnsi="Cambria Math" w:cs="Times New Roman"/>
          </w:rPr>
          <m:t>t</m:t>
        </m:r>
        <m:r>
          <w:rPr>
            <w:rFonts w:ascii="Cambria Math" w:cs="Times New Roman"/>
          </w:rPr>
          <m:t>)</m:t>
        </m:r>
      </m:oMath>
      <w:r w:rsidRPr="00D4018A">
        <w:rPr>
          <w:rFonts w:cs="Times New Roman"/>
        </w:rPr>
        <w:t xml:space="preserve"> (</w:t>
      </w:r>
      <w:r w:rsidRPr="00D4018A">
        <w:rPr>
          <w:rFonts w:cs="Times New Roman"/>
          <w:u w:val="single"/>
        </w:rPr>
        <w:t>associativity</w:t>
      </w:r>
      <w:r w:rsidRPr="00D4018A">
        <w:rPr>
          <w:rFonts w:cs="Times New Roman"/>
        </w:rPr>
        <w:t xml:space="preserve"> of addition)</w:t>
      </w:r>
    </w:p>
    <w:p w:rsidR="00062246" w:rsidRPr="00D4018A" w:rsidRDefault="00062246" w:rsidP="00A829C4">
      <w:pPr>
        <w:pStyle w:val="ListParagraph"/>
        <w:numPr>
          <w:ilvl w:val="0"/>
          <w:numId w:val="14"/>
        </w:numPr>
        <w:rPr>
          <w:rFonts w:cs="Times New Roman"/>
        </w:rPr>
      </w:pPr>
      <m:oMath>
        <m:r>
          <w:rPr>
            <w:rFonts w:ascii="Cambria Math" w:hAnsi="Cambria Math" w:cs="Times New Roman"/>
          </w:rPr>
          <m:t>z</m:t>
        </m:r>
        <m:r>
          <w:rPr>
            <w:rFonts w:ascii="Cambria Math" w:cs="Times New Roman"/>
          </w:rPr>
          <m:t>+</m:t>
        </m:r>
        <m:r>
          <w:rPr>
            <w:rFonts w:ascii="Cambria Math" w:hAnsi="Cambria Math" w:cs="Times New Roman"/>
          </w:rPr>
          <m:t>w</m:t>
        </m:r>
        <m:r>
          <w:rPr>
            <w:rFonts w:ascii="Cambria Math" w:cs="Times New Roman"/>
          </w:rPr>
          <m:t>=</m:t>
        </m:r>
        <m:r>
          <w:rPr>
            <w:rFonts w:ascii="Cambria Math" w:hAnsi="Cambria Math" w:cs="Times New Roman"/>
          </w:rPr>
          <m:t>w</m:t>
        </m:r>
        <m:r>
          <w:rPr>
            <w:rFonts w:ascii="Cambria Math" w:cs="Times New Roman"/>
          </w:rPr>
          <m:t>+</m:t>
        </m:r>
        <m:r>
          <w:rPr>
            <w:rFonts w:ascii="Cambria Math" w:hAnsi="Cambria Math" w:cs="Times New Roman"/>
          </w:rPr>
          <m:t>z</m:t>
        </m:r>
      </m:oMath>
      <w:r w:rsidRPr="00D4018A">
        <w:rPr>
          <w:rFonts w:cs="Times New Roman"/>
        </w:rPr>
        <w:t xml:space="preserve"> (commutativity of addition)</w:t>
      </w:r>
    </w:p>
    <w:p w:rsidR="00062246" w:rsidRPr="00D4018A" w:rsidRDefault="00062246" w:rsidP="00A829C4">
      <w:pPr>
        <w:pStyle w:val="ListParagraph"/>
        <w:numPr>
          <w:ilvl w:val="0"/>
          <w:numId w:val="14"/>
        </w:numPr>
        <w:rPr>
          <w:rFonts w:cs="Times New Roman"/>
        </w:rPr>
      </w:pPr>
      <w:r w:rsidRPr="00D4018A">
        <w:rPr>
          <w:rFonts w:cs="Times New Roman"/>
        </w:rPr>
        <w:t xml:space="preserve">The number </w:t>
      </w:r>
      <m:oMath>
        <m:r>
          <w:rPr>
            <w:rFonts w:ascii="Cambria Math" w:cs="Times New Roman"/>
          </w:rPr>
          <m:t>0=0+0</m:t>
        </m:r>
        <m:r>
          <w:rPr>
            <w:rFonts w:ascii="Cambria Math" w:hAnsi="Cambria Math" w:cs="Times New Roman"/>
          </w:rPr>
          <m:t>i</m:t>
        </m:r>
        <m:r>
          <m:rPr>
            <m:scr m:val="double-struck"/>
          </m:rPr>
          <w:rPr>
            <w:rFonts w:ascii="Cambria Math" w:hAnsi="Cambria Math" w:cs="Cambria Math"/>
          </w:rPr>
          <m:t>∈C</m:t>
        </m:r>
      </m:oMath>
      <w:r w:rsidRPr="00D4018A">
        <w:rPr>
          <w:rFonts w:cs="Times New Roman"/>
        </w:rPr>
        <w:t xml:space="preserve"> is such that </w:t>
      </w:r>
      <m:oMath>
        <m:r>
          <w:rPr>
            <w:rFonts w:ascii="Cambria Math" w:cs="Times New Roman"/>
          </w:rPr>
          <m:t>0+</m:t>
        </m:r>
        <m:r>
          <w:rPr>
            <w:rFonts w:ascii="Cambria Math" w:hAnsi="Cambria Math" w:cs="Times New Roman"/>
          </w:rPr>
          <m:t>z</m:t>
        </m:r>
        <m:r>
          <w:rPr>
            <w:rFonts w:ascii="Cambria Math" w:cs="Times New Roman"/>
          </w:rPr>
          <m:t>=</m:t>
        </m:r>
        <m:r>
          <w:rPr>
            <w:rFonts w:ascii="Cambria Math" w:hAnsi="Cambria Math" w:cs="Times New Roman"/>
          </w:rPr>
          <m:t>z</m:t>
        </m:r>
      </m:oMath>
      <w:r w:rsidRPr="00D4018A">
        <w:rPr>
          <w:rFonts w:cs="Times New Roman"/>
        </w:rPr>
        <w:t xml:space="preserve"> (existence of a zero)</w:t>
      </w:r>
    </w:p>
    <w:p w:rsidR="00062246" w:rsidRPr="00D4018A" w:rsidRDefault="00062246" w:rsidP="00A829C4">
      <w:pPr>
        <w:pStyle w:val="ListParagraph"/>
        <w:numPr>
          <w:ilvl w:val="0"/>
          <w:numId w:val="14"/>
        </w:numPr>
        <w:rPr>
          <w:rFonts w:cs="Times New Roman"/>
        </w:rPr>
      </w:pPr>
      <w:r w:rsidRPr="00D4018A">
        <w:rPr>
          <w:rFonts w:cs="Times New Roman"/>
        </w:rPr>
        <w:t xml:space="preserve">The number </w:t>
      </w:r>
      <m:oMath>
        <m:r>
          <w:rPr>
            <w:rFonts w:ascii="Cambria Math" w:cs="Times New Roman"/>
          </w:rPr>
          <m:t>–</m:t>
        </m:r>
        <m:r>
          <w:rPr>
            <w:rFonts w:ascii="Cambria Math" w:hAnsi="Cambria Math" w:cs="Times New Roman"/>
          </w:rPr>
          <m:t>z</m:t>
        </m:r>
        <m:r>
          <w:rPr>
            <w:rFonts w:ascii="Cambria Math" w:cs="Times New Roman"/>
          </w:rPr>
          <m:t>=</m:t>
        </m:r>
        <m:r>
          <w:rPr>
            <w:rFonts w:ascii="Cambria Math" w:cs="Times New Roman"/>
          </w:rPr>
          <m:t>-</m:t>
        </m:r>
        <m:r>
          <w:rPr>
            <w:rFonts w:ascii="Cambria Math" w:hAnsi="Cambria Math" w:cs="Times New Roman"/>
          </w:rPr>
          <m:t>x-yi</m:t>
        </m:r>
        <m:r>
          <w:rPr>
            <w:rFonts w:ascii="Cambria Math" w:cs="Times New Roman"/>
          </w:rPr>
          <m:t xml:space="preserve"> </m:t>
        </m:r>
        <m:r>
          <m:rPr>
            <m:scr m:val="double-struck"/>
          </m:rPr>
          <w:rPr>
            <w:rFonts w:ascii="Cambria Math" w:hAnsi="Cambria Math" w:cs="Cambria Math"/>
          </w:rPr>
          <m:t>∈C</m:t>
        </m:r>
      </m:oMath>
      <w:r w:rsidRPr="00D4018A">
        <w:rPr>
          <w:rFonts w:cs="Times New Roman"/>
        </w:rPr>
        <w:t xml:space="preserve"> is such that </w:t>
      </w:r>
      <m:oMath>
        <m:r>
          <w:rPr>
            <w:rFonts w:ascii="Cambria Math" w:hAnsi="Cambria Math" w:cs="Times New Roman"/>
          </w:rPr>
          <m:t>z</m:t>
        </m:r>
        <m:r>
          <w:rPr>
            <w:rFonts w:ascii="Cambria Math" w:cs="Times New Roman"/>
          </w:rPr>
          <m:t>+(</m:t>
        </m:r>
        <m:r>
          <w:rPr>
            <w:rFonts w:ascii="Cambria Math" w:cs="Times New Roman"/>
          </w:rPr>
          <m:t>-</m:t>
        </m:r>
        <m:r>
          <w:rPr>
            <w:rFonts w:ascii="Cambria Math" w:hAnsi="Cambria Math" w:cs="Times New Roman"/>
          </w:rPr>
          <m:t>z</m:t>
        </m:r>
        <m:r>
          <w:rPr>
            <w:rFonts w:ascii="Cambria Math" w:cs="Times New Roman"/>
          </w:rPr>
          <m:t>)=0</m:t>
        </m:r>
      </m:oMath>
      <w:r w:rsidRPr="00D4018A">
        <w:rPr>
          <w:rFonts w:cs="Times New Roman"/>
        </w:rPr>
        <w:t xml:space="preserve"> (existence of negatives)</w:t>
      </w:r>
    </w:p>
    <w:p w:rsidR="00062246" w:rsidRPr="00D4018A" w:rsidRDefault="00062246" w:rsidP="00A829C4">
      <w:pPr>
        <w:pStyle w:val="ListParagraph"/>
        <w:numPr>
          <w:ilvl w:val="0"/>
          <w:numId w:val="14"/>
        </w:numPr>
        <w:rPr>
          <w:rFonts w:cs="Times New Roman"/>
        </w:rPr>
      </w:pPr>
      <m:oMath>
        <m:r>
          <w:rPr>
            <w:rFonts w:ascii="Cambria Math" w:cs="Times New Roman"/>
          </w:rPr>
          <m:t>(</m:t>
        </m:r>
        <m:r>
          <w:rPr>
            <w:rFonts w:ascii="Cambria Math" w:hAnsi="Cambria Math" w:cs="Times New Roman"/>
          </w:rPr>
          <m:t>z</m:t>
        </m:r>
        <m:r>
          <w:rPr>
            <w:rFonts w:ascii="Cambria Math" w:eastAsia="SimSun" w:cs="Times New Roman"/>
          </w:rPr>
          <m:t>·</m:t>
        </m:r>
        <m:r>
          <w:rPr>
            <w:rFonts w:ascii="Cambria Math" w:eastAsia="SimSun" w:hAnsi="Cambria Math" w:cs="Times New Roman"/>
          </w:rPr>
          <m:t>w</m:t>
        </m:r>
        <m:r>
          <w:rPr>
            <w:rFonts w:ascii="Cambria Math" w:eastAsia="SimSun" w:cs="Times New Roman"/>
          </w:rPr>
          <m:t>)</m:t>
        </m:r>
        <m:r>
          <w:rPr>
            <w:rFonts w:ascii="Cambria Math" w:eastAsia="SimSun" w:cs="Times New Roman"/>
          </w:rPr>
          <m:t>·</m:t>
        </m:r>
        <m:r>
          <w:rPr>
            <w:rFonts w:ascii="Cambria Math" w:eastAsia="SimSun" w:hAnsi="Cambria Math" w:cs="Times New Roman"/>
          </w:rPr>
          <m:t>t</m:t>
        </m:r>
        <m:r>
          <w:rPr>
            <w:rFonts w:ascii="Cambria Math" w:eastAsia="SimSun" w:cs="Times New Roman"/>
          </w:rPr>
          <m:t>=</m:t>
        </m:r>
        <m:r>
          <w:rPr>
            <w:rFonts w:ascii="Cambria Math" w:eastAsia="SimSun" w:hAnsi="Cambria Math" w:cs="Times New Roman"/>
          </w:rPr>
          <m:t>z</m:t>
        </m:r>
        <m:r>
          <w:rPr>
            <w:rFonts w:ascii="Cambria Math" w:eastAsia="SimSun" w:cs="Times New Roman"/>
          </w:rPr>
          <m:t>·</m:t>
        </m:r>
        <m:r>
          <w:rPr>
            <w:rFonts w:ascii="Cambria Math" w:eastAsia="SimSun" w:cs="Times New Roman"/>
          </w:rPr>
          <m:t>(</m:t>
        </m:r>
        <m:r>
          <w:rPr>
            <w:rFonts w:ascii="Cambria Math" w:eastAsia="SimSun" w:hAnsi="Cambria Math" w:cs="Times New Roman"/>
          </w:rPr>
          <m:t>w</m:t>
        </m:r>
        <m:r>
          <w:rPr>
            <w:rFonts w:ascii="Cambria Math" w:eastAsia="SimSun" w:cs="Times New Roman"/>
          </w:rPr>
          <m:t>·</m:t>
        </m:r>
        <m:r>
          <w:rPr>
            <w:rFonts w:ascii="Cambria Math" w:eastAsia="SimSun" w:hAnsi="Cambria Math" w:cs="Times New Roman"/>
          </w:rPr>
          <m:t>t</m:t>
        </m:r>
        <m:r>
          <w:rPr>
            <w:rFonts w:ascii="Cambria Math" w:cs="Times New Roman"/>
          </w:rPr>
          <m:t>)</m:t>
        </m:r>
      </m:oMath>
      <w:r w:rsidRPr="00D4018A">
        <w:rPr>
          <w:rFonts w:cs="Times New Roman"/>
        </w:rPr>
        <w:t xml:space="preserve"> (associativity of multiplication)</w:t>
      </w:r>
    </w:p>
    <w:p w:rsidR="00062246" w:rsidRPr="00D4018A" w:rsidRDefault="00062246" w:rsidP="00A829C4">
      <w:pPr>
        <w:pStyle w:val="ListParagraph"/>
        <w:numPr>
          <w:ilvl w:val="0"/>
          <w:numId w:val="14"/>
        </w:numPr>
        <w:rPr>
          <w:rFonts w:cs="Times New Roman"/>
        </w:rPr>
      </w:pPr>
      <m:oMath>
        <m:r>
          <w:rPr>
            <w:rFonts w:ascii="Cambria Math" w:hAnsi="Cambria Math" w:cs="Times New Roman"/>
          </w:rPr>
          <m:t>z</m:t>
        </m:r>
        <m:r>
          <w:rPr>
            <w:rFonts w:ascii="Cambria Math" w:eastAsia="SimSun" w:cs="Times New Roman"/>
          </w:rPr>
          <m:t>·</m:t>
        </m:r>
        <m:r>
          <w:rPr>
            <w:rFonts w:ascii="Cambria Math" w:eastAsia="SimSun" w:hAnsi="Cambria Math" w:cs="Times New Roman"/>
          </w:rPr>
          <m:t>w</m:t>
        </m:r>
        <m:r>
          <w:rPr>
            <w:rFonts w:ascii="Cambria Math" w:eastAsia="SimSun" w:cs="Times New Roman"/>
          </w:rPr>
          <m:t>=</m:t>
        </m:r>
        <m:r>
          <w:rPr>
            <w:rFonts w:ascii="Cambria Math" w:eastAsia="SimSun" w:hAnsi="Cambria Math" w:cs="Times New Roman"/>
          </w:rPr>
          <m:t>w</m:t>
        </m:r>
        <m:r>
          <w:rPr>
            <w:rFonts w:ascii="Cambria Math" w:eastAsia="SimSun" w:cs="Times New Roman"/>
          </w:rPr>
          <m:t>·</m:t>
        </m:r>
        <m:r>
          <w:rPr>
            <w:rFonts w:ascii="Cambria Math" w:eastAsia="SimSun" w:hAnsi="Cambria Math" w:cs="Times New Roman"/>
          </w:rPr>
          <m:t>z</m:t>
        </m:r>
      </m:oMath>
      <w:r w:rsidRPr="00D4018A">
        <w:rPr>
          <w:rFonts w:eastAsia="SimSun" w:cs="Times New Roman"/>
        </w:rPr>
        <w:t xml:space="preserve"> (commutativity of multiplication)</w:t>
      </w:r>
    </w:p>
    <w:p w:rsidR="00062246" w:rsidRPr="00D4018A" w:rsidRDefault="00062246" w:rsidP="00A829C4">
      <w:pPr>
        <w:pStyle w:val="ListParagraph"/>
        <w:numPr>
          <w:ilvl w:val="0"/>
          <w:numId w:val="14"/>
        </w:numPr>
        <w:rPr>
          <w:rFonts w:cs="Times New Roman"/>
        </w:rPr>
      </w:pPr>
      <w:r w:rsidRPr="00D4018A">
        <w:rPr>
          <w:rFonts w:cs="Times New Roman"/>
        </w:rPr>
        <w:t xml:space="preserve">The number </w:t>
      </w:r>
      <m:oMath>
        <m:r>
          <w:rPr>
            <w:rFonts w:ascii="Cambria Math" w:cs="Times New Roman"/>
          </w:rPr>
          <m:t>1=1+0</m:t>
        </m:r>
        <m:r>
          <w:rPr>
            <w:rFonts w:ascii="Cambria Math" w:hAnsi="Cambria Math" w:cs="Times New Roman"/>
          </w:rPr>
          <m:t>i</m:t>
        </m:r>
        <m:r>
          <w:rPr>
            <w:rFonts w:ascii="Cambria Math" w:cs="Times New Roman"/>
          </w:rPr>
          <m:t xml:space="preserve"> </m:t>
        </m:r>
        <m:r>
          <m:rPr>
            <m:scr m:val="double-struck"/>
          </m:rPr>
          <w:rPr>
            <w:rFonts w:ascii="Cambria Math" w:hAnsi="Cambria Math" w:cs="Cambria Math"/>
          </w:rPr>
          <m:t>∈C</m:t>
        </m:r>
      </m:oMath>
      <w:r w:rsidRPr="00D4018A">
        <w:rPr>
          <w:rFonts w:cs="Times New Roman"/>
        </w:rPr>
        <w:t xml:space="preserve"> is such that </w:t>
      </w:r>
      <m:oMath>
        <m:r>
          <w:rPr>
            <w:rFonts w:ascii="Cambria Math" w:cs="Times New Roman"/>
          </w:rPr>
          <m:t>1</m:t>
        </m:r>
        <m:r>
          <w:rPr>
            <w:rFonts w:ascii="Cambria Math" w:cs="Times New Roman"/>
          </w:rPr>
          <m:t>·</m:t>
        </m:r>
        <m:r>
          <w:rPr>
            <w:rFonts w:ascii="Cambria Math" w:hAnsi="Cambria Math" w:cs="Times New Roman"/>
          </w:rPr>
          <m:t>z</m:t>
        </m:r>
        <m:r>
          <w:rPr>
            <w:rFonts w:ascii="Cambria Math" w:cs="Times New Roman"/>
          </w:rPr>
          <m:t>=</m:t>
        </m:r>
        <m:r>
          <w:rPr>
            <w:rFonts w:ascii="Cambria Math" w:hAnsi="Cambria Math" w:cs="Times New Roman"/>
          </w:rPr>
          <m:t>z</m:t>
        </m:r>
      </m:oMath>
      <w:r w:rsidRPr="00D4018A">
        <w:rPr>
          <w:rFonts w:cs="Times New Roman"/>
        </w:rPr>
        <w:t xml:space="preserve"> (existence of a unit).</w:t>
      </w:r>
    </w:p>
    <w:p w:rsidR="00062246" w:rsidRPr="00D4018A" w:rsidRDefault="00062246" w:rsidP="00A829C4">
      <w:pPr>
        <w:pStyle w:val="ListParagraph"/>
        <w:numPr>
          <w:ilvl w:val="0"/>
          <w:numId w:val="14"/>
        </w:numPr>
        <w:rPr>
          <w:rFonts w:cs="Times New Roman"/>
        </w:rPr>
      </w:pPr>
      <w:r w:rsidRPr="00D4018A">
        <w:rPr>
          <w:rFonts w:cs="Times New Roman"/>
        </w:rPr>
        <w:t xml:space="preserve">If </w:t>
      </w:r>
      <m:oMath>
        <m:r>
          <m:rPr>
            <m:sty m:val="p"/>
          </m:rPr>
          <w:rPr>
            <w:rFonts w:ascii="Cambria Math" w:cs="Times New Roman"/>
          </w:rPr>
          <m:t>z</m:t>
        </m:r>
        <m:r>
          <m:rPr>
            <m:sty m:val="p"/>
          </m:rPr>
          <w:rPr>
            <w:rFonts w:ascii="Cambria Math" w:hAnsi="Cambria Math" w:cs="Times New Roman"/>
          </w:rPr>
          <m:t>≠</m:t>
        </m:r>
        <m:r>
          <m:rPr>
            <m:sty m:val="p"/>
          </m:rPr>
          <w:rPr>
            <w:rFonts w:ascii="Cambria Math" w:cs="Times New Roman"/>
          </w:rPr>
          <m:t xml:space="preserve">0, </m:t>
        </m:r>
      </m:oMath>
      <w:r w:rsidRPr="00D4018A">
        <w:rPr>
          <w:rFonts w:cs="Times New Roman"/>
        </w:rPr>
        <w:t>the element</w:t>
      </w:r>
      <m:oMath>
        <m:r>
          <m:rPr>
            <m:sty m:val="p"/>
          </m:rPr>
          <w:rPr>
            <w:rFonts w:ascii="Cambria Math" w:cs="Times New Roman"/>
          </w:rPr>
          <m:t xml:space="preserve"> </m:t>
        </m:r>
        <m:sSup>
          <m:sSupPr>
            <m:ctrlPr>
              <w:rPr>
                <w:rFonts w:ascii="Cambria Math" w:hAnsi="Cambria Math" w:cs="Times New Roman"/>
              </w:rPr>
            </m:ctrlPr>
          </m:sSupPr>
          <m:e>
            <m:r>
              <m:rPr>
                <m:sty m:val="p"/>
              </m:rPr>
              <w:rPr>
                <w:rFonts w:ascii="Cambria Math" w:cs="Times New Roman"/>
              </w:rPr>
              <m:t>z</m:t>
            </m:r>
          </m:e>
          <m:sup>
            <m:r>
              <m:rPr>
                <m:sty m:val="p"/>
              </m:rPr>
              <w:rPr>
                <w:rFonts w:ascii="Cambria Math" w:hAnsi="Cambria Math" w:cs="Times New Roman"/>
              </w:rPr>
              <m:t>-</m:t>
            </m:r>
            <m:r>
              <m:rPr>
                <m:sty m:val="p"/>
              </m:rPr>
              <w:rPr>
                <w:rFonts w:ascii="Cambria Math" w:cs="Times New Roman"/>
              </w:rPr>
              <m:t>1</m:t>
            </m:r>
          </m:sup>
        </m:sSup>
        <m:r>
          <m:rPr>
            <m:sty m:val="p"/>
          </m:rPr>
          <w:rPr>
            <w:rFonts w:ascii="Cambria Math" w:cs="Times New Roman"/>
          </w:rPr>
          <m:t>=</m:t>
        </m:r>
        <m:f>
          <m:fPr>
            <m:ctrlPr>
              <w:rPr>
                <w:rFonts w:ascii="Cambria Math" w:hAnsi="Cambria Math" w:cs="Times New Roman"/>
              </w:rPr>
            </m:ctrlPr>
          </m:fPr>
          <m:num>
            <m:r>
              <m:rPr>
                <m:sty m:val="p"/>
              </m:rPr>
              <w:rPr>
                <w:rFonts w:ascii="Cambria Math" w:cs="Times New Roman"/>
              </w:rPr>
              <m:t>1</m:t>
            </m:r>
          </m:num>
          <m:den>
            <m:r>
              <m:rPr>
                <m:sty m:val="p"/>
              </m:rPr>
              <w:rPr>
                <w:rFonts w:ascii="Cambria Math" w:cs="Times New Roman"/>
              </w:rPr>
              <m:t>z</m:t>
            </m:r>
          </m:den>
        </m:f>
        <m:r>
          <m:rPr>
            <m:sty m:val="p"/>
          </m:rPr>
          <w:rPr>
            <w:rFonts w:ascii="Cambria Math" w:cs="Times New Roman"/>
          </w:rPr>
          <m:t>=</m:t>
        </m:r>
        <m:f>
          <m:fPr>
            <m:ctrlPr>
              <w:rPr>
                <w:rFonts w:ascii="Cambria Math" w:hAnsi="Cambria Math" w:cs="Times New Roman"/>
              </w:rPr>
            </m:ctrlPr>
          </m:fPr>
          <m:num>
            <m:r>
              <m:rPr>
                <m:sty m:val="p"/>
              </m:rPr>
              <w:rPr>
                <w:rFonts w:ascii="Cambria Math" w:cs="Times New Roman"/>
              </w:rPr>
              <m:t>x</m:t>
            </m:r>
            <m:r>
              <m:rPr>
                <m:sty m:val="p"/>
              </m:rPr>
              <w:rPr>
                <w:rFonts w:ascii="Cambria Math" w:hAnsi="Cambria Math" w:cs="Times New Roman"/>
              </w:rPr>
              <m:t>-</m:t>
            </m:r>
            <m:r>
              <m:rPr>
                <m:sty m:val="p"/>
              </m:rPr>
              <w:rPr>
                <w:rFonts w:ascii="Cambria Math" w:cs="Times New Roman"/>
              </w:rPr>
              <m:t>yi</m:t>
            </m:r>
          </m:num>
          <m:den>
            <m:sSup>
              <m:sSupPr>
                <m:ctrlPr>
                  <w:rPr>
                    <w:rFonts w:ascii="Cambria Math" w:hAnsi="Cambria Math" w:cs="Times New Roman"/>
                  </w:rPr>
                </m:ctrlPr>
              </m:sSupPr>
              <m:e>
                <m:r>
                  <m:rPr>
                    <m:sty m:val="p"/>
                  </m:rPr>
                  <w:rPr>
                    <w:rFonts w:ascii="Cambria Math" w:cs="Times New Roman"/>
                  </w:rPr>
                  <m:t>x</m:t>
                </m:r>
              </m:e>
              <m:sup>
                <m:r>
                  <m:rPr>
                    <m:sty m:val="p"/>
                  </m:rPr>
                  <w:rPr>
                    <w:rFonts w:ascii="Cambria Math" w:cs="Times New Roman"/>
                  </w:rPr>
                  <m:t>2</m:t>
                </m:r>
              </m:sup>
            </m:sSup>
            <m:r>
              <m:rPr>
                <m:sty m:val="p"/>
              </m:rPr>
              <w:rPr>
                <w:rFonts w:ascii="Cambria Math" w:cs="Times New Roman"/>
              </w:rPr>
              <m:t>+</m:t>
            </m:r>
            <m:sSup>
              <m:sSupPr>
                <m:ctrlPr>
                  <w:rPr>
                    <w:rFonts w:ascii="Cambria Math" w:hAnsi="Cambria Math" w:cs="Times New Roman"/>
                  </w:rPr>
                </m:ctrlPr>
              </m:sSupPr>
              <m:e>
                <m:r>
                  <m:rPr>
                    <m:sty m:val="p"/>
                  </m:rPr>
                  <w:rPr>
                    <w:rFonts w:ascii="Cambria Math" w:cs="Times New Roman"/>
                  </w:rPr>
                  <m:t>y</m:t>
                </m:r>
              </m:e>
              <m:sup>
                <m:r>
                  <m:rPr>
                    <m:sty m:val="p"/>
                  </m:rPr>
                  <w:rPr>
                    <w:rFonts w:ascii="Cambria Math" w:cs="Times New Roman"/>
                  </w:rPr>
                  <m:t>2</m:t>
                </m:r>
              </m:sup>
            </m:sSup>
          </m:den>
        </m:f>
        <m:r>
          <m:rPr>
            <m:sty m:val="p"/>
          </m:rPr>
          <w:rPr>
            <w:rFonts w:ascii="Cambria Math" w:cs="Times New Roman"/>
          </w:rPr>
          <m:t xml:space="preserve"> </m:t>
        </m:r>
      </m:oMath>
      <w:r w:rsidRPr="00D4018A">
        <w:rPr>
          <w:rFonts w:cs="Times New Roman"/>
        </w:rPr>
        <w:t>is the inverse of z and satisfies</w:t>
      </w:r>
      <m:oMath>
        <m:r>
          <m:rPr>
            <m:sty m:val="p"/>
          </m:rPr>
          <w:rPr>
            <w:rFonts w:ascii="Cambria Math" w:cs="Times New Roman"/>
          </w:rPr>
          <m:t xml:space="preserve"> z</m:t>
        </m:r>
        <m:r>
          <m:rPr>
            <m:sty m:val="p"/>
          </m:rPr>
          <w:rPr>
            <w:rFonts w:ascii="Times New Roman" w:eastAsia="SimSun" w:cs="Times New Roman"/>
          </w:rPr>
          <m:t>·</m:t>
        </m:r>
        <m:sSup>
          <m:sSupPr>
            <m:ctrlPr>
              <w:rPr>
                <w:rFonts w:ascii="Cambria Math" w:eastAsia="SimSun" w:hAnsi="Cambria Math" w:cs="Times New Roman"/>
              </w:rPr>
            </m:ctrlPr>
          </m:sSupPr>
          <m:e>
            <m:r>
              <m:rPr>
                <m:sty m:val="p"/>
              </m:rPr>
              <w:rPr>
                <w:rFonts w:ascii="Cambria Math" w:eastAsia="SimSun" w:cs="Times New Roman"/>
              </w:rPr>
              <m:t>z</m:t>
            </m:r>
          </m:e>
          <m:sup>
            <m:r>
              <m:rPr>
                <m:sty m:val="p"/>
              </m:rPr>
              <w:rPr>
                <w:rFonts w:eastAsia="SimSun" w:cs="Times New Roman"/>
              </w:rPr>
              <m:t>-</m:t>
            </m:r>
            <m:r>
              <m:rPr>
                <m:sty m:val="p"/>
              </m:rPr>
              <w:rPr>
                <w:rFonts w:ascii="Cambria Math" w:eastAsia="SimSun" w:cs="Times New Roman"/>
              </w:rPr>
              <m:t>1</m:t>
            </m:r>
          </m:sup>
        </m:sSup>
        <m:r>
          <m:rPr>
            <m:sty m:val="p"/>
          </m:rPr>
          <w:rPr>
            <w:rFonts w:ascii="Cambria Math" w:eastAsia="SimSun" w:cs="Times New Roman"/>
          </w:rPr>
          <m:t xml:space="preserve">=1 </m:t>
        </m:r>
      </m:oMath>
      <w:r w:rsidRPr="00D4018A">
        <w:rPr>
          <w:rFonts w:cs="Times New Roman"/>
        </w:rPr>
        <w:t>(existence of inverses)</w:t>
      </w:r>
      <m:oMath>
        <m:r>
          <m:rPr>
            <m:sty m:val="p"/>
          </m:rPr>
          <w:rPr>
            <w:rFonts w:ascii="Cambria Math" w:eastAsia="SimSun" w:cs="Times New Roman"/>
          </w:rPr>
          <m:t>.</m:t>
        </m:r>
      </m:oMath>
    </w:p>
    <w:p w:rsidR="00062246" w:rsidRPr="00D4018A" w:rsidRDefault="00062246" w:rsidP="00A829C4">
      <w:pPr>
        <w:pStyle w:val="ListParagraph"/>
        <w:numPr>
          <w:ilvl w:val="0"/>
          <w:numId w:val="14"/>
        </w:numPr>
        <w:rPr>
          <w:rFonts w:cs="Times New Roman"/>
        </w:rPr>
      </w:pPr>
      <m:oMath>
        <m:r>
          <w:rPr>
            <w:rFonts w:ascii="Cambria Math" w:hAnsi="Cambria Math" w:cs="Times New Roman"/>
          </w:rPr>
          <m:t>z</m:t>
        </m:r>
        <m:r>
          <w:rPr>
            <w:rFonts w:ascii="Cambria Math" w:eastAsia="SimSun" w:cs="Times New Roman"/>
          </w:rPr>
          <m:t>·</m:t>
        </m:r>
        <m:r>
          <w:rPr>
            <w:rFonts w:ascii="Cambria Math" w:eastAsia="SimSun" w:cs="Times New Roman"/>
          </w:rPr>
          <m:t>(</m:t>
        </m:r>
        <m:r>
          <w:rPr>
            <w:rFonts w:ascii="Cambria Math" w:eastAsia="SimSun" w:hAnsi="Cambria Math" w:cs="Times New Roman"/>
          </w:rPr>
          <m:t>w</m:t>
        </m:r>
        <m:r>
          <w:rPr>
            <w:rFonts w:ascii="Cambria Math" w:eastAsia="SimSun" w:cs="Times New Roman"/>
          </w:rPr>
          <m:t>+</m:t>
        </m:r>
        <m:r>
          <w:rPr>
            <w:rFonts w:ascii="Cambria Math" w:eastAsia="SimSun" w:hAnsi="Cambria Math" w:cs="Times New Roman"/>
          </w:rPr>
          <m:t>t</m:t>
        </m:r>
        <m:r>
          <w:rPr>
            <w:rFonts w:ascii="Cambria Math" w:eastAsia="SimSun" w:cs="Times New Roman"/>
          </w:rPr>
          <m:t>)=</m:t>
        </m:r>
        <m:r>
          <w:rPr>
            <w:rFonts w:ascii="Cambria Math" w:eastAsia="SimSun" w:hAnsi="Cambria Math" w:cs="Times New Roman"/>
          </w:rPr>
          <m:t>z</m:t>
        </m:r>
        <m:r>
          <w:rPr>
            <w:rFonts w:ascii="Cambria Math" w:eastAsia="SimSun" w:cs="Times New Roman"/>
          </w:rPr>
          <m:t>·</m:t>
        </m:r>
        <m:r>
          <w:rPr>
            <w:rFonts w:ascii="Cambria Math" w:eastAsia="SimSun" w:hAnsi="Cambria Math" w:cs="Times New Roman"/>
          </w:rPr>
          <m:t>w</m:t>
        </m:r>
        <m:r>
          <w:rPr>
            <w:rFonts w:ascii="Cambria Math" w:eastAsia="SimSun" w:cs="Times New Roman"/>
          </w:rPr>
          <m:t>+</m:t>
        </m:r>
        <m:r>
          <w:rPr>
            <w:rFonts w:ascii="Cambria Math" w:eastAsia="SimSun" w:hAnsi="Cambria Math" w:cs="Times New Roman"/>
          </w:rPr>
          <m:t>z</m:t>
        </m:r>
        <m:r>
          <w:rPr>
            <w:rFonts w:ascii="Cambria Math" w:eastAsia="SimSun" w:cs="Times New Roman"/>
          </w:rPr>
          <m:t>·</m:t>
        </m:r>
        <m:r>
          <w:rPr>
            <w:rFonts w:ascii="Cambria Math" w:eastAsia="SimSun" w:hAnsi="Cambria Math" w:cs="Times New Roman"/>
          </w:rPr>
          <m:t>t</m:t>
        </m:r>
      </m:oMath>
      <w:r w:rsidRPr="00D4018A">
        <w:rPr>
          <w:rFonts w:eastAsia="SimSun" w:cs="Times New Roman"/>
        </w:rPr>
        <w:t xml:space="preserve"> (distributive law)</w:t>
      </w:r>
    </w:p>
    <w:p w:rsidR="00062246" w:rsidRPr="00D4018A" w:rsidRDefault="00062246" w:rsidP="00062246">
      <w:pPr>
        <w:pStyle w:val="Heading3"/>
      </w:pPr>
      <w:r w:rsidRPr="00D4018A">
        <w:t>8.3 The Complex Plane</w:t>
      </w:r>
    </w:p>
    <w:p w:rsidR="00062246" w:rsidRPr="00D4018A" w:rsidRDefault="00062246" w:rsidP="00A829C4">
      <w:pPr>
        <w:pStyle w:val="ListParagraph"/>
        <w:numPr>
          <w:ilvl w:val="0"/>
          <w:numId w:val="11"/>
        </w:numPr>
      </w:pPr>
      <w:r w:rsidRPr="003A5B3B">
        <w:rPr>
          <w:b/>
        </w:rPr>
        <w:t>Definitions</w:t>
      </w:r>
      <w:r w:rsidRPr="00D4018A">
        <w:t xml:space="preserve">: </w:t>
      </w:r>
    </w:p>
    <w:p w:rsidR="00062246" w:rsidRPr="00D4018A" w:rsidRDefault="00062246" w:rsidP="00A829C4">
      <w:pPr>
        <w:pStyle w:val="ListParagraph"/>
        <w:numPr>
          <w:ilvl w:val="1"/>
          <w:numId w:val="11"/>
        </w:numPr>
      </w:pPr>
      <w:r w:rsidRPr="00E65E44">
        <w:rPr>
          <w:rFonts w:cs="Times New Roman"/>
          <w:u w:val="single"/>
        </w:rPr>
        <w:t>Real axis:</w:t>
      </w:r>
      <w:r w:rsidRPr="00D4018A">
        <w:rPr>
          <w:rFonts w:cs="Times New Roman"/>
          <w:b/>
        </w:rPr>
        <w:t xml:space="preserve"> </w:t>
      </w:r>
      <w:r w:rsidRPr="00D4018A">
        <w:rPr>
          <w:rFonts w:cs="Times New Roman"/>
        </w:rPr>
        <w:t xml:space="preserve">The real axis is the line in the </w:t>
      </w:r>
      <w:r w:rsidRPr="00E65E44">
        <w:rPr>
          <w:rFonts w:cs="Times New Roman"/>
        </w:rPr>
        <w:t>complex plane</w:t>
      </w:r>
      <w:r w:rsidRPr="00D4018A">
        <w:rPr>
          <w:rFonts w:cs="Times New Roman"/>
        </w:rPr>
        <w:t xml:space="preserve"> corresponding to zero </w:t>
      </w:r>
      <w:r w:rsidRPr="00E65E44">
        <w:rPr>
          <w:rFonts w:cs="Times New Roman"/>
        </w:rPr>
        <w:t>imaginary part</w:t>
      </w:r>
    </w:p>
    <w:p w:rsidR="00062246" w:rsidRPr="00D4018A" w:rsidRDefault="00062246" w:rsidP="00A829C4">
      <w:pPr>
        <w:pStyle w:val="ListParagraph"/>
        <w:numPr>
          <w:ilvl w:val="1"/>
          <w:numId w:val="11"/>
        </w:numPr>
      </w:pPr>
      <w:r w:rsidRPr="00E65E44">
        <w:rPr>
          <w:rFonts w:cs="Times New Roman"/>
          <w:u w:val="single"/>
        </w:rPr>
        <w:t>Imaginary axis</w:t>
      </w:r>
      <w:r w:rsidRPr="00D4018A">
        <w:rPr>
          <w:rFonts w:hAnsi="Cambria Math" w:cs="Times New Roman"/>
        </w:rPr>
        <w:t xml:space="preserve">: </w:t>
      </w:r>
      <w:r w:rsidRPr="00D4018A">
        <w:rPr>
          <w:rFonts w:cs="Times New Roman"/>
        </w:rPr>
        <w:t xml:space="preserve">The axis in the </w:t>
      </w:r>
      <w:r w:rsidRPr="00E65E44">
        <w:rPr>
          <w:rFonts w:cs="Times New Roman"/>
        </w:rPr>
        <w:t>complex plane</w:t>
      </w:r>
      <w:r w:rsidRPr="00D4018A">
        <w:rPr>
          <w:rFonts w:cs="Times New Roman"/>
        </w:rPr>
        <w:t xml:space="preserve"> corresponding to zero </w:t>
      </w:r>
      <w:r w:rsidRPr="00E65E44">
        <w:rPr>
          <w:rFonts w:cs="Times New Roman"/>
        </w:rPr>
        <w:t>real part</w:t>
      </w:r>
    </w:p>
    <w:p w:rsidR="00062246" w:rsidRPr="00D4018A" w:rsidRDefault="00062246" w:rsidP="00A829C4">
      <w:pPr>
        <w:pStyle w:val="ListParagraph"/>
        <w:numPr>
          <w:ilvl w:val="1"/>
          <w:numId w:val="11"/>
        </w:numPr>
      </w:pPr>
      <w:r w:rsidRPr="00E65E44">
        <w:rPr>
          <w:rFonts w:cs="Times New Roman"/>
          <w:u w:val="single"/>
        </w:rPr>
        <w:t>Complex plane</w:t>
      </w:r>
      <w:r w:rsidRPr="00D4018A">
        <w:rPr>
          <w:rFonts w:cs="Times New Roman"/>
        </w:rPr>
        <w:t>: A one-to-one correspondence between the complex numbers and the plane</w:t>
      </w:r>
    </w:p>
    <w:p w:rsidR="00062246" w:rsidRPr="00D4018A" w:rsidRDefault="00062246" w:rsidP="00A829C4">
      <w:pPr>
        <w:pStyle w:val="ListParagraph"/>
        <w:numPr>
          <w:ilvl w:val="1"/>
          <w:numId w:val="11"/>
        </w:numPr>
        <w:rPr>
          <w:rFonts w:ascii="Cambria Math" w:hAnsi="Cambria Math" w:cs="Times New Roman" w:hint="eastAsia"/>
        </w:rPr>
      </w:pPr>
      <w:r w:rsidRPr="00E65E44">
        <w:rPr>
          <w:rFonts w:cs="Times New Roman"/>
          <w:u w:val="single"/>
        </w:rPr>
        <w:t>Modulus/absolute value</w:t>
      </w:r>
      <w:r w:rsidRPr="00D4018A">
        <w:rPr>
          <w:rFonts w:cs="Times New Roman"/>
        </w:rPr>
        <w:t xml:space="preserve">: </w:t>
      </w:r>
      <w:r w:rsidRPr="00D4018A">
        <w:rPr>
          <w:rFonts w:ascii="Cambria Math" w:hAnsi="Cambria Math" w:cs="Times New Roman"/>
        </w:rPr>
        <w:t xml:space="preserve"> The nonnegative real number </w:t>
      </w:r>
      <m:oMath>
        <m:d>
          <m:dPr>
            <m:begChr m:val="|"/>
            <m:endChr m:val="|"/>
            <m:ctrlPr>
              <w:rPr>
                <w:rFonts w:ascii="Cambria Math" w:hAnsi="Cambria Math" w:cs="Times New Roman"/>
              </w:rPr>
            </m:ctrlPr>
          </m:dPr>
          <m:e>
            <m:r>
              <m:rPr>
                <m:sty m:val="p"/>
              </m:rPr>
              <w:rPr>
                <w:rFonts w:ascii="Cambria Math" w:hAnsi="Cambria Math" w:cs="Times New Roman"/>
              </w:rPr>
              <m:t>z</m:t>
            </m:r>
          </m:e>
        </m:d>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x+iy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y</m:t>
                </m:r>
              </m:e>
              <m:sup>
                <m:r>
                  <m:rPr>
                    <m:sty m:val="p"/>
                  </m:rPr>
                  <w:rPr>
                    <w:rFonts w:ascii="Cambria Math" w:hAnsi="Cambria Math" w:cs="Times New Roman"/>
                  </w:rPr>
                  <m:t>2</m:t>
                </m:r>
              </m:sup>
            </m:sSup>
          </m:e>
        </m:rad>
        <m:r>
          <m:rPr>
            <m:sty m:val="p"/>
          </m:rPr>
          <w:rPr>
            <w:rFonts w:ascii="Cambria Math" w:hAnsi="Cambria Math" w:cs="Times New Roman"/>
          </w:rPr>
          <m:t xml:space="preserve">.  </m:t>
        </m:r>
      </m:oMath>
      <w:r w:rsidRPr="00D4018A">
        <w:rPr>
          <w:rFonts w:ascii="Cambria Math" w:hAnsi="Cambria Math" w:cs="Times New Roman"/>
        </w:rPr>
        <w:t>If</w:t>
      </w:r>
      <m:oMath>
        <m:r>
          <m:rPr>
            <m:sty m:val="p"/>
          </m:rPr>
          <w:rPr>
            <w:rFonts w:ascii="Cambria Math" w:hAnsi="Cambria Math" w:cs="Times New Roman"/>
          </w:rPr>
          <m:t xml:space="preserve"> z=x+i0, </m:t>
        </m:r>
      </m:oMath>
      <w:r w:rsidRPr="00D4018A">
        <w:rPr>
          <w:rFonts w:ascii="Cambria Math" w:hAnsi="Cambria Math" w:cs="Times New Roman"/>
        </w:rPr>
        <w:t xml:space="preserve">then </w:t>
      </w:r>
      <m:oMath>
        <m:d>
          <m:dPr>
            <m:begChr m:val="|"/>
            <m:endChr m:val="|"/>
            <m:ctrlPr>
              <w:rPr>
                <w:rFonts w:ascii="Cambria Math" w:hAnsi="Cambria Math" w:cs="Times New Roman"/>
              </w:rPr>
            </m:ctrlPr>
          </m:dPr>
          <m:e>
            <m:r>
              <m:rPr>
                <m:sty m:val="p"/>
              </m:rPr>
              <w:rPr>
                <w:rFonts w:ascii="Cambria Math" w:hAnsi="Cambria Math" w:cs="Times New Roman"/>
              </w:rPr>
              <m:t>z</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e>
        </m:rad>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w:p>
    <w:p w:rsidR="00062246" w:rsidRPr="00D4018A" w:rsidRDefault="00062246" w:rsidP="00A829C4">
      <w:pPr>
        <w:pStyle w:val="ListParagraph"/>
        <w:numPr>
          <w:ilvl w:val="1"/>
          <w:numId w:val="11"/>
        </w:numPr>
        <w:rPr>
          <w:rFonts w:cs="Times New Roman"/>
        </w:rPr>
      </w:pPr>
      <w:r w:rsidRPr="009E672C">
        <w:rPr>
          <w:rFonts w:cs="Times New Roman"/>
          <w:u w:val="single"/>
        </w:rPr>
        <w:t>Complex conjugate</w:t>
      </w:r>
      <w:r w:rsidRPr="00D4018A">
        <w:rPr>
          <w:rFonts w:cs="Times New Roman"/>
          <w:b/>
        </w:rPr>
        <w:t xml:space="preserve"> </w:t>
      </w:r>
      <w:r w:rsidRPr="00D4018A">
        <w:rPr>
          <w:rFonts w:cs="Times New Roman"/>
        </w:rPr>
        <w:t xml:space="preserve">of </w:t>
      </w:r>
      <m:oMath>
        <m:r>
          <m:rPr>
            <m:sty m:val="p"/>
          </m:rPr>
          <w:rPr>
            <w:rFonts w:ascii="Cambria Math" w:hAnsi="Cambria Math" w:cs="Times New Roman"/>
          </w:rPr>
          <m:t>z</m:t>
        </m:r>
        <m:r>
          <m:rPr>
            <m:sty m:val="p"/>
          </m:rPr>
          <w:rPr>
            <w:rFonts w:ascii="Cambria Math" w:cs="Times New Roman"/>
          </w:rPr>
          <m:t>=</m:t>
        </m:r>
        <m:r>
          <m:rPr>
            <m:sty m:val="p"/>
          </m:rPr>
          <w:rPr>
            <w:rFonts w:ascii="Cambria Math" w:hAnsi="Cambria Math" w:cs="Times New Roman"/>
          </w:rPr>
          <m:t>x</m:t>
        </m:r>
        <m:r>
          <m:rPr>
            <m:sty m:val="p"/>
          </m:rPr>
          <w:rPr>
            <w:rFonts w:ascii="Cambria Math" w:cs="Times New Roman"/>
          </w:rPr>
          <m:t>+</m:t>
        </m:r>
        <m:r>
          <m:rPr>
            <m:sty m:val="p"/>
          </m:rPr>
          <w:rPr>
            <w:rFonts w:ascii="Cambria Math" w:hAnsi="Cambria Math" w:cs="Times New Roman"/>
          </w:rPr>
          <m:t>iy</m:t>
        </m:r>
        <m:r>
          <w:rPr>
            <w:rFonts w:ascii="Cambria Math" w:cs="Times New Roman"/>
          </w:rPr>
          <m:t xml:space="preserve"> </m:t>
        </m:r>
      </m:oMath>
      <w:r w:rsidRPr="00D4018A">
        <w:rPr>
          <w:rFonts w:cs="Times New Roman"/>
        </w:rPr>
        <w:t xml:space="preserve">is the complex number </w:t>
      </w:r>
      <m:oMath>
        <m:acc>
          <m:accPr>
            <m:chr m:val="̅"/>
            <m:ctrlPr>
              <w:rPr>
                <w:rFonts w:ascii="Cambria Math" w:hAnsiTheme="majorHAnsi" w:cs="Times New Roman"/>
              </w:rPr>
            </m:ctrlPr>
          </m:accPr>
          <m:e>
            <m:r>
              <m:rPr>
                <m:sty m:val="p"/>
              </m:rPr>
              <w:rPr>
                <w:rFonts w:ascii="Cambria Math" w:hAnsiTheme="majorHAnsi" w:cs="Times New Roman"/>
              </w:rPr>
              <m:t>z</m:t>
            </m:r>
          </m:e>
        </m:acc>
        <m:r>
          <m:rPr>
            <m:sty m:val="p"/>
          </m:rPr>
          <w:rPr>
            <w:rFonts w:ascii="Cambria Math" w:hAnsiTheme="majorHAnsi" w:cs="Times New Roman"/>
          </w:rPr>
          <m:t>=x</m:t>
        </m:r>
        <m:r>
          <m:rPr>
            <m:sty m:val="p"/>
          </m:rPr>
          <w:rPr>
            <w:rFonts w:asciiTheme="majorHAnsi" w:hAnsiTheme="majorHAnsi" w:cs="Times New Roman"/>
          </w:rPr>
          <m:t>-</m:t>
        </m:r>
        <m:r>
          <m:rPr>
            <m:sty m:val="p"/>
          </m:rPr>
          <w:rPr>
            <w:rFonts w:ascii="Cambria Math" w:hAnsiTheme="majorHAnsi" w:cs="Times New Roman"/>
          </w:rPr>
          <m:t>iy;</m:t>
        </m:r>
      </m:oMath>
      <w:r w:rsidRPr="00D4018A">
        <w:rPr>
          <w:rFonts w:cs="Times New Roman"/>
        </w:rPr>
        <w:t xml:space="preserve"> a complex number multiplied by its conjugate </w:t>
      </w:r>
      <w:r w:rsidRPr="00D4018A">
        <w:rPr>
          <w:rFonts w:cs="Times New Roman"/>
          <w:u w:val="single"/>
        </w:rPr>
        <w:t>always</w:t>
      </w:r>
      <w:r w:rsidRPr="00D4018A">
        <w:rPr>
          <w:rFonts w:cs="Times New Roman"/>
        </w:rPr>
        <w:t xml:space="preserve"> results in a real number</w:t>
      </w:r>
    </w:p>
    <w:p w:rsidR="00062246" w:rsidRPr="00D4018A" w:rsidRDefault="00062246" w:rsidP="00062246">
      <w:pPr>
        <w:pStyle w:val="Heading3"/>
      </w:pPr>
      <w:r w:rsidRPr="00D4018A">
        <w:t>8.4 Properties of Complex Numbers</w:t>
      </w:r>
    </w:p>
    <w:p w:rsidR="00062246" w:rsidRPr="00D4018A" w:rsidRDefault="00062246" w:rsidP="00A829C4">
      <w:pPr>
        <w:pStyle w:val="ListParagraph"/>
        <w:numPr>
          <w:ilvl w:val="0"/>
          <w:numId w:val="12"/>
        </w:numPr>
      </w:pPr>
      <w:r w:rsidRPr="003A5B3B">
        <w:rPr>
          <w:b/>
        </w:rPr>
        <w:t>Proposition 8.42:</w:t>
      </w:r>
      <w:r w:rsidRPr="00D4018A">
        <w:t xml:space="preserve"> If z and w are complex numbers, then </w:t>
      </w:r>
    </w:p>
    <w:p w:rsidR="00062246" w:rsidRPr="00D4018A" w:rsidRDefault="005150FD" w:rsidP="00A829C4">
      <w:pPr>
        <w:pStyle w:val="ListParagraph"/>
        <w:numPr>
          <w:ilvl w:val="0"/>
          <w:numId w:val="15"/>
        </w:numPr>
      </w:pPr>
      <m:oMath>
        <m:acc>
          <m:accPr>
            <m:chr m:val="̅"/>
            <m:ctrlPr>
              <w:rPr>
                <w:rFonts w:ascii="Cambria Math" w:hAnsi="Cambria Math"/>
              </w:rPr>
            </m:ctrlPr>
          </m:accPr>
          <m:e>
            <m:r>
              <m:rPr>
                <m:sty m:val="p"/>
              </m:rPr>
              <w:rPr>
                <w:rFonts w:ascii="Cambria Math" w:hAnsi="Cambria Math"/>
              </w:rPr>
              <m:t>z+w</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z</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oMath>
    </w:p>
    <w:p w:rsidR="00062246" w:rsidRPr="00D4018A" w:rsidRDefault="005150FD" w:rsidP="00A829C4">
      <w:pPr>
        <w:pStyle w:val="ListParagraph"/>
        <w:numPr>
          <w:ilvl w:val="0"/>
          <w:numId w:val="15"/>
        </w:numPr>
      </w:pPr>
      <m:oMath>
        <m:acc>
          <m:accPr>
            <m:chr m:val="̅"/>
            <m:ctrlPr>
              <w:rPr>
                <w:rFonts w:ascii="Cambria Math" w:hAnsi="Cambria Math"/>
              </w:rPr>
            </m:ctrlPr>
          </m:accPr>
          <m:e>
            <m:r>
              <m:rPr>
                <m:sty m:val="p"/>
              </m:rPr>
              <w:rPr>
                <w:rFonts w:ascii="Cambria Math" w:hAnsi="Cambria Math"/>
              </w:rPr>
              <m:t>zw</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z</m:t>
            </m:r>
          </m:e>
        </m:acc>
        <m:acc>
          <m:accPr>
            <m:chr m:val="̅"/>
            <m:ctrlPr>
              <w:rPr>
                <w:rFonts w:ascii="Cambria Math" w:hAnsi="Cambria Math"/>
              </w:rPr>
            </m:ctrlPr>
          </m:accPr>
          <m:e>
            <m:r>
              <m:rPr>
                <m:sty m:val="p"/>
              </m:rPr>
              <w:rPr>
                <w:rFonts w:ascii="Cambria Math" w:hAnsi="Cambria Math"/>
              </w:rPr>
              <m:t>w</m:t>
            </m:r>
          </m:e>
        </m:acc>
        <m:r>
          <m:rPr>
            <m:sty m:val="p"/>
          </m:rPr>
          <w:rPr>
            <w:rFonts w:ascii="Cambria Math" w:hAnsi="Cambria Math"/>
          </w:rPr>
          <m:t>.</m:t>
        </m:r>
      </m:oMath>
    </w:p>
    <w:p w:rsidR="00062246" w:rsidRPr="00D4018A" w:rsidRDefault="005150FD" w:rsidP="00A829C4">
      <w:pPr>
        <w:pStyle w:val="ListParagraph"/>
        <w:numPr>
          <w:ilvl w:val="0"/>
          <w:numId w:val="15"/>
        </w:numPr>
      </w:pPr>
      <m:oMath>
        <m:acc>
          <m:accPr>
            <m:chr m:val="̿"/>
            <m:ctrlPr>
              <w:rPr>
                <w:rFonts w:ascii="Cambria Math" w:hAnsi="Cambria Math"/>
              </w:rPr>
            </m:ctrlPr>
          </m:accPr>
          <m:e>
            <m:r>
              <m:rPr>
                <m:sty m:val="p"/>
              </m:rPr>
              <w:rPr>
                <w:rFonts w:ascii="Cambria Math" w:hAnsi="Cambria Math"/>
              </w:rPr>
              <m:t>z</m:t>
            </m:r>
          </m:e>
        </m:acc>
        <m:r>
          <m:rPr>
            <m:sty m:val="p"/>
          </m:rPr>
          <w:rPr>
            <w:rFonts w:ascii="Cambria Math" w:hAnsi="Cambria Math"/>
          </w:rPr>
          <m:t>=z.</m:t>
        </m:r>
      </m:oMath>
    </w:p>
    <w:p w:rsidR="00062246" w:rsidRPr="00D4018A" w:rsidRDefault="00062246" w:rsidP="00A829C4">
      <w:pPr>
        <w:pStyle w:val="ListParagraph"/>
        <w:numPr>
          <w:ilvl w:val="0"/>
          <w:numId w:val="15"/>
        </w:numPr>
      </w:pPr>
      <m:oMath>
        <m:r>
          <m:rPr>
            <m:sty m:val="p"/>
          </m:rPr>
          <w:rPr>
            <w:rFonts w:ascii="Cambria Math" w:hAnsi="Cambria Math"/>
          </w:rPr>
          <m:t>z</m:t>
        </m:r>
        <m:acc>
          <m:accPr>
            <m:chr m:val="̅"/>
            <m:ctrlPr>
              <w:rPr>
                <w:rFonts w:ascii="Cambria Math" w:hAnsi="Cambria Math"/>
              </w:rPr>
            </m:ctrlPr>
          </m:accPr>
          <m:e>
            <m:r>
              <m:rPr>
                <m:sty m:val="p"/>
              </m:rPr>
              <w:rPr>
                <w:rFonts w:ascii="Cambria Math" w:hAnsi="Cambria Math"/>
              </w:rPr>
              <m:t>z</m:t>
            </m:r>
          </m:e>
        </m:acc>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r>
          <m:rPr>
            <m:sty m:val="p"/>
          </m:rPr>
          <w:rPr>
            <w:rFonts w:ascii="Cambria Math" w:hAnsi="Cambria Math"/>
          </w:rPr>
          <m:t>.</m:t>
        </m:r>
      </m:oMath>
    </w:p>
    <w:p w:rsidR="00062246" w:rsidRPr="00D4018A" w:rsidRDefault="00062246" w:rsidP="00A829C4">
      <w:pPr>
        <w:pStyle w:val="ListParagraph"/>
        <w:numPr>
          <w:ilvl w:val="0"/>
          <w:numId w:val="15"/>
        </w:numPr>
      </w:pPr>
      <m:oMath>
        <m:r>
          <m:rPr>
            <m:sty m:val="p"/>
          </m:rPr>
          <w:rPr>
            <w:rFonts w:ascii="Cambria Math" w:hAnsi="Cambria Math"/>
          </w:rPr>
          <m:t>z+</m:t>
        </m:r>
        <m:acc>
          <m:accPr>
            <m:chr m:val="̅"/>
            <m:ctrlPr>
              <w:rPr>
                <w:rFonts w:ascii="Cambria Math" w:hAnsi="Cambria Math"/>
              </w:rPr>
            </m:ctrlPr>
          </m:accPr>
          <m:e>
            <m:r>
              <m:rPr>
                <m:sty m:val="p"/>
              </m:rPr>
              <w:rPr>
                <w:rFonts w:ascii="Cambria Math" w:hAnsi="Cambria Math"/>
              </w:rPr>
              <m:t>z</m:t>
            </m:r>
          </m:e>
        </m:acc>
        <m:r>
          <m:rPr>
            <m:sty m:val="p"/>
          </m:rPr>
          <w:rPr>
            <w:rFonts w:ascii="Cambria Math" w:hAnsi="Cambria Math"/>
          </w:rPr>
          <m:t xml:space="preserve"> </m:t>
        </m:r>
      </m:oMath>
      <w:r w:rsidRPr="00D4018A">
        <w:t>is twice the real part of</w:t>
      </w:r>
      <m:oMath>
        <m:r>
          <m:rPr>
            <m:sty m:val="p"/>
          </m:rPr>
          <w:rPr>
            <w:rFonts w:ascii="Cambria Math" w:hAnsi="Cambria Math"/>
          </w:rPr>
          <m:t xml:space="preserve"> z,</m:t>
        </m:r>
      </m:oMath>
    </w:p>
    <w:p w:rsidR="00062246" w:rsidRPr="00D4018A" w:rsidRDefault="00062246" w:rsidP="00A829C4">
      <w:pPr>
        <w:pStyle w:val="ListParagraph"/>
        <w:numPr>
          <w:ilvl w:val="0"/>
          <w:numId w:val="15"/>
        </w:numPr>
      </w:pPr>
      <m:oMath>
        <m:r>
          <w:rPr>
            <w:rFonts w:ascii="Cambria Math" w:hAnsi="Cambria Math"/>
          </w:rPr>
          <m:t>z-</m:t>
        </m:r>
        <m:acc>
          <m:accPr>
            <m:chr m:val="̅"/>
            <m:ctrlPr>
              <w:rPr>
                <w:rFonts w:ascii="Cambria Math" w:hAnsi="Cambria Math"/>
                <w:i/>
              </w:rPr>
            </m:ctrlPr>
          </m:accPr>
          <m:e>
            <m:r>
              <w:rPr>
                <w:rFonts w:ascii="Cambria Math" w:hAnsi="Cambria Math"/>
              </w:rPr>
              <m:t>z</m:t>
            </m:r>
          </m:e>
        </m:acc>
        <m:r>
          <w:rPr>
            <w:rFonts w:ascii="Cambria Math" w:hAnsi="Cambria Math"/>
          </w:rPr>
          <m:t xml:space="preserve"> </m:t>
        </m:r>
      </m:oMath>
      <w:r w:rsidRPr="00D4018A">
        <w:t xml:space="preserve">is </w:t>
      </w:r>
      <m:oMath>
        <m:r>
          <w:rPr>
            <w:rFonts w:ascii="Cambria Math" w:hAnsi="Cambria Math"/>
          </w:rPr>
          <m:t>2i</m:t>
        </m:r>
      </m:oMath>
      <w:r w:rsidRPr="00D4018A">
        <w:t xml:space="preserve"> times the imaginary part of z.</w:t>
      </w:r>
    </w:p>
    <w:p w:rsidR="00062246" w:rsidRPr="00D4018A" w:rsidRDefault="00062246" w:rsidP="00A829C4">
      <w:pPr>
        <w:pStyle w:val="ListParagraph"/>
        <w:numPr>
          <w:ilvl w:val="0"/>
          <w:numId w:val="12"/>
        </w:numPr>
      </w:pPr>
      <w:r w:rsidRPr="003A5B3B">
        <w:rPr>
          <w:b/>
        </w:rPr>
        <w:t>Corollary 8.42:</w:t>
      </w:r>
      <w:r w:rsidRPr="00D4018A">
        <w:t xml:space="preserve"> If z is a nonzero complex number, then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m:rPr>
                    <m:sty m:val="p"/>
                  </m:rPr>
                  <w:rPr>
                    <w:rFonts w:ascii="Cambria Math" w:hAnsi="Cambria Math"/>
                  </w:rPr>
                  <m:t>z</m:t>
                </m:r>
              </m:e>
            </m:acc>
          </m:num>
          <m:den>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den>
        </m:f>
        <m:r>
          <m:rPr>
            <m:sty m:val="p"/>
          </m:rPr>
          <w:rPr>
            <w:rFonts w:ascii="Cambria Math" w:hAnsi="Cambria Math"/>
          </w:rPr>
          <m:t>.</m:t>
        </m:r>
      </m:oMath>
    </w:p>
    <w:p w:rsidR="00062246" w:rsidRPr="00D4018A" w:rsidRDefault="00062246" w:rsidP="00A829C4">
      <w:pPr>
        <w:pStyle w:val="ListParagraph"/>
        <w:numPr>
          <w:ilvl w:val="0"/>
          <w:numId w:val="12"/>
        </w:numPr>
      </w:pPr>
      <w:r w:rsidRPr="003A5B3B">
        <w:rPr>
          <w:b/>
        </w:rPr>
        <w:t>Proposition 8.44:</w:t>
      </w:r>
      <w:r w:rsidRPr="00D4018A">
        <w:t xml:space="preserve"> If z and w are complex numbers, then</w:t>
      </w:r>
    </w:p>
    <w:p w:rsidR="00062246" w:rsidRPr="00D4018A" w:rsidRDefault="005150FD" w:rsidP="00A829C4">
      <w:pPr>
        <w:pStyle w:val="ListParagraph"/>
        <w:numPr>
          <w:ilvl w:val="0"/>
          <w:numId w:val="16"/>
        </w:numPr>
      </w:pPr>
      <m:oMath>
        <m:acc>
          <m:accPr>
            <m:chr m:val="̅"/>
            <m:ctrlPr>
              <w:rPr>
                <w:rFonts w:ascii="Cambria Math" w:hAnsi="Cambria Math"/>
              </w:rPr>
            </m:ctrlPr>
          </m:accPr>
          <m:e>
            <m:r>
              <m:rPr>
                <m:sty m:val="p"/>
              </m:rPr>
              <w:rPr>
                <w:rFonts w:ascii="Cambria Math" w:hAnsi="Cambria Math"/>
              </w:rPr>
              <m:t>z</m:t>
            </m:r>
          </m:e>
        </m:acc>
        <m:r>
          <m:rPr>
            <m:sty m:val="p"/>
          </m:rPr>
          <w:rPr>
            <w:rFonts w:ascii="Cambria Math" w:hAnsi="Cambria Math"/>
          </w:rPr>
          <m:t>=0 if and only if z=0.</m:t>
        </m:r>
      </m:oMath>
    </w:p>
    <w:p w:rsidR="00062246" w:rsidRPr="00D4018A" w:rsidRDefault="005150FD" w:rsidP="00A829C4">
      <w:pPr>
        <w:pStyle w:val="ListParagraph"/>
        <w:numPr>
          <w:ilvl w:val="0"/>
          <w:numId w:val="16"/>
        </w:numPr>
      </w:pPr>
      <m:oMath>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z</m:t>
                </m:r>
              </m:e>
            </m:acc>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z</m:t>
            </m:r>
          </m:e>
        </m:d>
        <m:r>
          <m:rPr>
            <m:sty m:val="p"/>
          </m:rPr>
          <w:rPr>
            <w:rFonts w:ascii="Cambria Math" w:hAnsi="Cambria Math"/>
          </w:rPr>
          <m:t>.</m:t>
        </m:r>
      </m:oMath>
    </w:p>
    <w:p w:rsidR="00062246" w:rsidRPr="00D4018A" w:rsidRDefault="00062246" w:rsidP="00A829C4">
      <w:pPr>
        <w:pStyle w:val="ListParagraph"/>
        <w:numPr>
          <w:ilvl w:val="0"/>
          <w:numId w:val="16"/>
        </w:numPr>
        <w:rPr>
          <w:rFonts w:ascii="Cambria Math" w:hAnsi="Cambria Math" w:hint="eastAsia"/>
          <w:oMath/>
        </w:rPr>
      </w:pPr>
      <m:oMath>
        <m:r>
          <w:rPr>
            <w:rFonts w:ascii="Cambria Math" w:hAnsi="Cambria Math"/>
          </w:rPr>
          <m:t>|zw|=|z||w|.</m:t>
        </m:r>
      </m:oMath>
    </w:p>
    <w:p w:rsidR="00062246" w:rsidRPr="00D4018A" w:rsidRDefault="005150FD" w:rsidP="00A829C4">
      <w:pPr>
        <w:pStyle w:val="ListParagraph"/>
        <w:numPr>
          <w:ilvl w:val="0"/>
          <w:numId w:val="16"/>
        </w:numPr>
      </w:pPr>
      <m:oMath>
        <m:d>
          <m:dPr>
            <m:begChr m:val="|"/>
            <m:endChr m:val="|"/>
            <m:ctrlPr>
              <w:rPr>
                <w:rFonts w:ascii="Cambria Math" w:hAnsi="Cambria Math"/>
              </w:rPr>
            </m:ctrlPr>
          </m:dPr>
          <m:e>
            <m:r>
              <m:rPr>
                <m:sty m:val="p"/>
              </m:rPr>
              <w:rPr>
                <w:rFonts w:ascii="Cambria Math" w:hAnsi="Cambria Math"/>
              </w:rPr>
              <m:t>z+w</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w</m:t>
            </m:r>
          </m:e>
        </m:d>
      </m:oMath>
      <w:r w:rsidR="00062246" w:rsidRPr="00D4018A">
        <w:t>(the triangle inequality)</w:t>
      </w:r>
      <m:oMath>
        <m:r>
          <m:rPr>
            <m:sty m:val="p"/>
          </m:rPr>
          <w:rPr>
            <w:rFonts w:ascii="Cambria Math" w:hAnsi="Cambria Math"/>
          </w:rPr>
          <m:t>.</m:t>
        </m:r>
      </m:oMath>
    </w:p>
    <w:p w:rsidR="00062246" w:rsidRPr="00D4018A" w:rsidRDefault="00062246" w:rsidP="00062246">
      <w:pPr>
        <w:pStyle w:val="ListParagraph"/>
        <w:ind w:left="1440"/>
      </w:pPr>
    </w:p>
    <w:p w:rsidR="00062246" w:rsidRPr="003A5B3B" w:rsidRDefault="00062246" w:rsidP="00A829C4">
      <w:pPr>
        <w:pStyle w:val="ListParagraph"/>
        <w:numPr>
          <w:ilvl w:val="0"/>
          <w:numId w:val="22"/>
        </w:numPr>
        <w:rPr>
          <w:b/>
        </w:rPr>
      </w:pPr>
      <w:r w:rsidRPr="003A5B3B">
        <w:rPr>
          <w:b/>
        </w:rPr>
        <w:t>Example</w:t>
      </w:r>
    </w:p>
    <w:p w:rsidR="00062246" w:rsidRPr="00D4018A" w:rsidRDefault="00062246" w:rsidP="00A829C4">
      <w:pPr>
        <w:pStyle w:val="ListParagraph"/>
        <w:numPr>
          <w:ilvl w:val="1"/>
          <w:numId w:val="22"/>
        </w:numPr>
      </w:pPr>
      <w:r w:rsidRPr="00D4018A">
        <w:t xml:space="preserve">Write </w:t>
      </w:r>
      <m:oMath>
        <m:f>
          <m:fPr>
            <m:ctrlPr>
              <w:rPr>
                <w:rFonts w:ascii="Cambria Math" w:hAnsi="Cambria Math"/>
                <w:i/>
              </w:rPr>
            </m:ctrlPr>
          </m:fPr>
          <m:num>
            <m:r>
              <w:rPr>
                <w:rFonts w:ascii="Cambria Math" w:hAnsi="Cambria Math"/>
              </w:rPr>
              <m:t>5+15i</m:t>
            </m:r>
          </m:num>
          <m:den>
            <m:r>
              <w:rPr>
                <w:rFonts w:ascii="Cambria Math" w:hAnsi="Cambria Math"/>
              </w:rPr>
              <m:t>2-i</m:t>
            </m:r>
          </m:den>
        </m:f>
        <m:r>
          <w:rPr>
            <w:rFonts w:ascii="Cambria Math" w:hAnsi="Cambria Math"/>
          </w:rPr>
          <m:t xml:space="preserve">+2i </m:t>
        </m:r>
      </m:oMath>
      <w:r w:rsidRPr="00D4018A">
        <w:t>in standard form.</w:t>
      </w:r>
    </w:p>
    <w:p w:rsidR="00062246" w:rsidRPr="00D4018A" w:rsidRDefault="00062246" w:rsidP="00A829C4">
      <w:pPr>
        <w:pStyle w:val="ListParagraph"/>
        <w:numPr>
          <w:ilvl w:val="1"/>
          <w:numId w:val="22"/>
        </w:numPr>
      </w:pPr>
      <w:r w:rsidRPr="00D4018A">
        <w:t xml:space="preserve">Solution: We can ensure there is a real number in the denominator of the fraction by multiplying by the complex conjugate of </w:t>
      </w:r>
      <m:oMath>
        <m:r>
          <w:rPr>
            <w:rFonts w:ascii="Cambria Math" w:hAnsi="Cambria Math"/>
          </w:rPr>
          <m:t>2-i</m:t>
        </m:r>
      </m:oMath>
      <w:r w:rsidRPr="00D4018A">
        <w:t>:</w:t>
      </w:r>
    </w:p>
    <w:p w:rsidR="00062246" w:rsidRPr="00D4018A" w:rsidRDefault="005150FD" w:rsidP="00062246">
      <w:pPr>
        <w:pStyle w:val="ListParagraph"/>
        <w:ind w:left="1440"/>
      </w:pPr>
      <m:oMathPara>
        <m:oMath>
          <m:f>
            <m:fPr>
              <m:ctrlPr>
                <w:rPr>
                  <w:rFonts w:ascii="Cambria Math" w:hAnsi="Cambria Math"/>
                  <w:i/>
                </w:rPr>
              </m:ctrlPr>
            </m:fPr>
            <m:num>
              <m:d>
                <m:dPr>
                  <m:ctrlPr>
                    <w:rPr>
                      <w:rFonts w:ascii="Cambria Math" w:hAnsi="Cambria Math"/>
                      <w:i/>
                    </w:rPr>
                  </m:ctrlPr>
                </m:dPr>
                <m:e>
                  <m:r>
                    <w:rPr>
                      <w:rFonts w:ascii="Cambria Math" w:hAnsi="Cambria Math"/>
                    </w:rPr>
                    <m:t>5+15i</m:t>
                  </m:r>
                </m:e>
              </m:d>
              <m:r>
                <w:rPr>
                  <w:rFonts w:ascii="Cambria Math" w:hAnsi="Cambria Math"/>
                </w:rPr>
                <m:t>(2+i)</m:t>
              </m:r>
            </m:num>
            <m:den>
              <m:d>
                <m:dPr>
                  <m:ctrlPr>
                    <w:rPr>
                      <w:rFonts w:ascii="Cambria Math" w:hAnsi="Cambria Math"/>
                      <w:i/>
                    </w:rPr>
                  </m:ctrlPr>
                </m:dPr>
                <m:e>
                  <m:r>
                    <w:rPr>
                      <w:rFonts w:ascii="Cambria Math" w:hAnsi="Cambria Math"/>
                    </w:rPr>
                    <m:t>2-i</m:t>
                  </m:r>
                </m:e>
              </m:d>
              <m:r>
                <w:rPr>
                  <w:rFonts w:ascii="Cambria Math" w:hAnsi="Cambria Math"/>
                </w:rPr>
                <m:t>(2+i)</m:t>
              </m:r>
            </m:den>
          </m:f>
          <m:r>
            <w:rPr>
              <w:rFonts w:ascii="Cambria Math" w:hAnsi="Cambria Math"/>
            </w:rPr>
            <m:t>+ 2i=</m:t>
          </m:r>
          <m:f>
            <m:fPr>
              <m:ctrlPr>
                <w:rPr>
                  <w:rFonts w:ascii="Cambria Math" w:hAnsi="Cambria Math"/>
                  <w:i/>
                </w:rPr>
              </m:ctrlPr>
            </m:fPr>
            <m:num>
              <m:r>
                <w:rPr>
                  <w:rFonts w:ascii="Cambria Math" w:hAnsi="Cambria Math"/>
                </w:rPr>
                <m:t>10+35i+</m:t>
              </m:r>
              <m:sSup>
                <m:sSupPr>
                  <m:ctrlPr>
                    <w:rPr>
                      <w:rFonts w:ascii="Cambria Math" w:hAnsi="Cambria Math"/>
                      <w:i/>
                    </w:rPr>
                  </m:ctrlPr>
                </m:sSupPr>
                <m:e>
                  <m:r>
                    <w:rPr>
                      <w:rFonts w:ascii="Cambria Math" w:hAnsi="Cambria Math"/>
                    </w:rPr>
                    <m:t>15i</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+2i=</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35i</m:t>
              </m:r>
            </m:num>
            <m:den>
              <m:r>
                <w:rPr>
                  <w:rFonts w:ascii="Cambria Math" w:hAnsi="Cambria Math"/>
                </w:rPr>
                <m:t>5</m:t>
              </m:r>
            </m:den>
          </m:f>
          <m:r>
            <w:rPr>
              <w:rFonts w:ascii="Cambria Math" w:hAnsi="Cambria Math"/>
            </w:rPr>
            <m:t>+2i=-1+9i</m:t>
          </m:r>
        </m:oMath>
      </m:oMathPara>
    </w:p>
    <w:p w:rsidR="00062246" w:rsidRPr="003A5B3B" w:rsidRDefault="00062246" w:rsidP="00A829C4">
      <w:pPr>
        <w:pStyle w:val="ListParagraph"/>
        <w:numPr>
          <w:ilvl w:val="0"/>
          <w:numId w:val="26"/>
        </w:numPr>
        <w:rPr>
          <w:b/>
        </w:rPr>
      </w:pPr>
      <w:r w:rsidRPr="003A5B3B">
        <w:rPr>
          <w:b/>
        </w:rPr>
        <w:t>Example</w:t>
      </w:r>
    </w:p>
    <w:p w:rsidR="00062246" w:rsidRPr="00D4018A" w:rsidRDefault="00062246" w:rsidP="00A829C4">
      <w:pPr>
        <w:pStyle w:val="ListParagraph"/>
        <w:numPr>
          <w:ilvl w:val="1"/>
          <w:numId w:val="26"/>
        </w:numPr>
      </w:pPr>
      <w:r w:rsidRPr="00D4018A">
        <w:t xml:space="preserve">If </w:t>
      </w:r>
      <m:oMath>
        <m:r>
          <w:rPr>
            <w:rFonts w:ascii="Cambria Math" w:hAnsi="Cambria Math"/>
          </w:rPr>
          <m:t>z, w</m:t>
        </m:r>
        <m:r>
          <m:rPr>
            <m:scr m:val="double-struck"/>
          </m:rPr>
          <w:rPr>
            <w:rFonts w:ascii="Cambria Math" w:hAnsi="Cambria Math"/>
          </w:rPr>
          <m:t>∈C</m:t>
        </m:r>
      </m:oMath>
      <w:r w:rsidRPr="00D4018A">
        <w:t>, prove that</w:t>
      </w:r>
    </w:p>
    <w:p w:rsidR="00062246" w:rsidRPr="00D4018A" w:rsidRDefault="005150FD" w:rsidP="00062246">
      <w:pPr>
        <w:pStyle w:val="ListParagraph"/>
        <w:ind w:left="144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|z-w|</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oMath>
      </m:oMathPara>
    </w:p>
    <w:p w:rsidR="00062246" w:rsidRPr="00D4018A" w:rsidRDefault="00062246" w:rsidP="00A829C4">
      <w:pPr>
        <w:pStyle w:val="ListParagraph"/>
        <w:numPr>
          <w:ilvl w:val="1"/>
          <w:numId w:val="26"/>
        </w:numPr>
      </w:pPr>
      <w:r w:rsidRPr="00D4018A">
        <w:t xml:space="preserve">Solution: Let </w:t>
      </w:r>
      <m:oMath>
        <m:r>
          <w:rPr>
            <w:rFonts w:ascii="Cambria Math" w:hAnsi="Cambria Math"/>
          </w:rPr>
          <m:t>z=x+iy</m:t>
        </m:r>
      </m:oMath>
      <w:r w:rsidRPr="00D4018A">
        <w:t xml:space="preserve"> and </w:t>
      </w:r>
      <m:oMath>
        <m:r>
          <w:rPr>
            <w:rFonts w:ascii="Cambria Math" w:hAnsi="Cambria Math"/>
          </w:rPr>
          <m:t>w=u+vi</m:t>
        </m:r>
      </m:oMath>
    </w:p>
    <w:p w:rsidR="00062246" w:rsidRPr="00D4018A" w:rsidRDefault="00062246" w:rsidP="00062246">
      <m:oMathPara>
        <m:oMath>
          <m:r>
            <w:rPr>
              <w:rFonts w:ascii="Cambria Math" w:hAnsi="Cambria Math"/>
            </w:rPr>
            <m:t>LS=</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z-w</m:t>
                  </m:r>
                </m:e>
              </m:d>
            </m:e>
            <m:sup>
              <m:r>
                <w:rPr>
                  <w:rFonts w:ascii="Cambria Math" w:hAnsi="Cambria Math"/>
                </w:rPr>
                <m:t>2</m:t>
              </m:r>
            </m:sup>
          </m:sSup>
        </m:oMath>
      </m:oMathPara>
    </w:p>
    <w:p w:rsidR="00062246" w:rsidRPr="00D4018A" w:rsidRDefault="00062246" w:rsidP="00062246">
      <w:pPr>
        <w:ind w:left="1080"/>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x+iy</m:t>
                      </m:r>
                    </m:e>
                  </m:d>
                  <m:d>
                    <m:dPr>
                      <m:ctrlPr>
                        <w:rPr>
                          <w:rFonts w:ascii="Cambria Math" w:hAnsi="Cambria Math"/>
                          <w:i/>
                        </w:rPr>
                      </m:ctrlPr>
                    </m:dPr>
                    <m:e>
                      <m:r>
                        <w:rPr>
                          <w:rFonts w:ascii="Cambria Math" w:hAnsi="Cambria Math"/>
                        </w:rPr>
                        <m:t>u-iv</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x+iy</m:t>
                      </m:r>
                    </m:e>
                  </m:d>
                  <m:r>
                    <w:rPr>
                      <w:rFonts w:ascii="Cambria Math" w:hAnsi="Cambria Math"/>
                    </w:rPr>
                    <m:t>-</m:t>
                  </m:r>
                  <m:d>
                    <m:dPr>
                      <m:ctrlPr>
                        <w:rPr>
                          <w:rFonts w:ascii="Cambria Math" w:hAnsi="Cambria Math"/>
                          <w:i/>
                        </w:rPr>
                      </m:ctrlPr>
                    </m:dPr>
                    <m:e>
                      <m:r>
                        <w:rPr>
                          <w:rFonts w:ascii="Cambria Math" w:hAnsi="Cambria Math"/>
                        </w:rPr>
                        <m:t>u+iv</m:t>
                      </m:r>
                    </m:e>
                  </m:d>
                </m:e>
              </m:d>
            </m:e>
            <m:sup>
              <m:r>
                <w:rPr>
                  <w:rFonts w:ascii="Cambria Math" w:hAnsi="Cambria Math"/>
                </w:rPr>
                <m:t>2</m:t>
              </m:r>
            </m:sup>
          </m:sSup>
        </m:oMath>
      </m:oMathPara>
    </w:p>
    <w:p w:rsidR="00062246" w:rsidRPr="00D4018A" w:rsidRDefault="00062246" w:rsidP="00062246">
      <w:pPr>
        <w:ind w:left="1080"/>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1-xu-yv</m:t>
                      </m:r>
                    </m:e>
                  </m:d>
                  <m:r>
                    <w:rPr>
                      <w:rFonts w:ascii="Cambria Math" w:hAnsi="Cambria Math"/>
                    </w:rPr>
                    <m:t>+i</m:t>
                  </m:r>
                  <m:d>
                    <m:dPr>
                      <m:ctrlPr>
                        <w:rPr>
                          <w:rFonts w:ascii="Cambria Math" w:hAnsi="Cambria Math"/>
                          <w:i/>
                        </w:rPr>
                      </m:ctrlPr>
                    </m:dPr>
                    <m:e>
                      <m:r>
                        <w:rPr>
                          <w:rFonts w:ascii="Cambria Math" w:hAnsi="Cambria Math"/>
                        </w:rPr>
                        <m:t>xv-yu</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x-u</m:t>
                      </m:r>
                    </m:e>
                  </m:d>
                  <m:r>
                    <w:rPr>
                      <w:rFonts w:ascii="Cambria Math" w:hAnsi="Cambria Math"/>
                    </w:rPr>
                    <m:t>+i</m:t>
                  </m:r>
                  <m:d>
                    <m:dPr>
                      <m:ctrlPr>
                        <w:rPr>
                          <w:rFonts w:ascii="Cambria Math" w:hAnsi="Cambria Math"/>
                          <w:i/>
                        </w:rPr>
                      </m:ctrlPr>
                    </m:dPr>
                    <m:e>
                      <m:r>
                        <w:rPr>
                          <w:rFonts w:ascii="Cambria Math" w:hAnsi="Cambria Math"/>
                        </w:rPr>
                        <m:t>y-v</m:t>
                      </m:r>
                    </m:e>
                  </m:d>
                </m:e>
              </m:d>
            </m:e>
            <m:sup>
              <m:r>
                <w:rPr>
                  <w:rFonts w:ascii="Cambria Math" w:hAnsi="Cambria Math"/>
                </w:rPr>
                <m:t>2</m:t>
              </m:r>
            </m:sup>
          </m:sSup>
        </m:oMath>
      </m:oMathPara>
    </w:p>
    <w:p w:rsidR="00062246" w:rsidRPr="00D4018A" w:rsidRDefault="00062246" w:rsidP="00062246">
      <w:pPr>
        <w:ind w:left="108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1-xu-yv</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xv-yu</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x-u</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y-v</m:t>
                  </m:r>
                </m:e>
              </m:d>
            </m:e>
            <m:sup>
              <m:r>
                <w:rPr>
                  <w:rFonts w:ascii="Cambria Math" w:hAnsi="Cambria Math"/>
                </w:rPr>
                <m:t>2</m:t>
              </m:r>
            </m:sup>
          </m:sSup>
        </m:oMath>
      </m:oMathPara>
    </w:p>
    <w:p w:rsidR="00062246" w:rsidRPr="00D4018A" w:rsidRDefault="00062246" w:rsidP="00062246">
      <w:pPr>
        <w:ind w:left="1080"/>
      </w:pPr>
      <m:oMathPara>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062246" w:rsidRPr="00D4018A" w:rsidRDefault="00062246" w:rsidP="00062246">
      <w:pPr>
        <w:ind w:left="1080"/>
      </w:pPr>
      <m:oMathPara>
        <m:oMath>
          <m:r>
            <w:rPr>
              <w:rFonts w:ascii="Cambria Math" w:hAnsi="Cambria Math"/>
            </w:rPr>
            <m:t>RS=</m:t>
          </m:r>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e>
          </m:d>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d>
        </m:oMath>
      </m:oMathPara>
    </w:p>
    <w:p w:rsidR="00062246" w:rsidRPr="00D4018A" w:rsidRDefault="00062246" w:rsidP="00062246">
      <w:pPr>
        <w:ind w:left="1080"/>
      </w:pPr>
      <m:oMathPara>
        <m:oMath>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062246" w:rsidRPr="00D4018A" w:rsidRDefault="00062246" w:rsidP="00062246">
      <w:pPr>
        <w:ind w:left="1080"/>
      </w:pPr>
      <m:oMathPara>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062246" w:rsidRPr="00D4018A" w:rsidRDefault="00062246" w:rsidP="00062246">
      <w:pPr>
        <w:ind w:left="1080"/>
      </w:pPr>
      <m:oMathPara>
        <m:oMath>
          <m:r>
            <w:rPr>
              <w:rFonts w:ascii="Cambria Math" w:hAnsi="Cambria Math"/>
            </w:rPr>
            <m:t>LS=RS</m:t>
          </m:r>
        </m:oMath>
      </m:oMathPara>
    </w:p>
    <w:p w:rsidR="00062246" w:rsidRPr="003A5B3B" w:rsidRDefault="00062246" w:rsidP="00A829C4">
      <w:pPr>
        <w:pStyle w:val="ListParagraph"/>
        <w:numPr>
          <w:ilvl w:val="0"/>
          <w:numId w:val="26"/>
        </w:numPr>
        <w:rPr>
          <w:b/>
        </w:rPr>
      </w:pPr>
      <w:r w:rsidRPr="003A5B3B">
        <w:rPr>
          <w:b/>
        </w:rPr>
        <w:t>Example</w:t>
      </w:r>
    </w:p>
    <w:p w:rsidR="00062246" w:rsidRPr="00D4018A" w:rsidRDefault="00062246" w:rsidP="00A829C4">
      <w:pPr>
        <w:pStyle w:val="ListParagraph"/>
        <w:numPr>
          <w:ilvl w:val="1"/>
          <w:numId w:val="26"/>
        </w:numPr>
      </w:pPr>
      <w:r w:rsidRPr="00D4018A">
        <w:t>Shade the region of the complex plane for which the following expression is real:</w:t>
      </w:r>
    </w:p>
    <w:p w:rsidR="00062246" w:rsidRPr="00D4018A" w:rsidRDefault="005150FD" w:rsidP="00062246">
      <w:pPr>
        <w:pStyle w:val="ListParagraph"/>
        <w:ind w:left="1440"/>
      </w:pPr>
      <m:oMathPara>
        <m:oMath>
          <m:f>
            <m:fPr>
              <m:ctrlPr>
                <w:rPr>
                  <w:rFonts w:ascii="Cambria Math" w:hAnsi="Cambria Math"/>
                  <w:i/>
                </w:rPr>
              </m:ctrlPr>
            </m:fPr>
            <m:num>
              <m:r>
                <w:rPr>
                  <w:rFonts w:ascii="Cambria Math" w:hAnsi="Cambria Math"/>
                </w:rPr>
                <m:t>iz-1</m:t>
              </m:r>
            </m:num>
            <m:den>
              <m:r>
                <w:rPr>
                  <w:rFonts w:ascii="Cambria Math" w:hAnsi="Cambria Math"/>
                </w:rPr>
                <m:t>z-i</m:t>
              </m:r>
            </m:den>
          </m:f>
        </m:oMath>
      </m:oMathPara>
    </w:p>
    <w:p w:rsidR="00062246" w:rsidRDefault="00062246" w:rsidP="00A829C4">
      <w:pPr>
        <w:pStyle w:val="ListParagraph"/>
        <w:numPr>
          <w:ilvl w:val="1"/>
          <w:numId w:val="26"/>
        </w:numPr>
      </w:pPr>
      <w:r w:rsidRPr="002F303F">
        <w:rPr>
          <w:lang w:val="fr-CA"/>
        </w:rPr>
        <w:t xml:space="preserve">Solution: Consider </w:t>
      </w:r>
      <m:oMath>
        <m:r>
          <w:rPr>
            <w:rFonts w:ascii="Cambria Math" w:hAnsi="Cambria Math"/>
          </w:rPr>
          <m:t>z</m:t>
        </m:r>
        <m:r>
          <w:rPr>
            <w:rFonts w:ascii="Cambria Math" w:hAnsi="Cambria Math"/>
            <w:lang w:val="fr-CA"/>
          </w:rPr>
          <m:t>=</m:t>
        </m:r>
        <m:r>
          <w:rPr>
            <w:rFonts w:ascii="Cambria Math" w:hAnsi="Cambria Math"/>
          </w:rPr>
          <m:t>x</m:t>
        </m:r>
        <m:r>
          <w:rPr>
            <w:rFonts w:ascii="Cambria Math" w:hAnsi="Cambria Math"/>
            <w:lang w:val="fr-CA"/>
          </w:rPr>
          <m:t>+</m:t>
        </m:r>
        <m:r>
          <w:rPr>
            <w:rFonts w:ascii="Cambria Math" w:hAnsi="Cambria Math"/>
          </w:rPr>
          <m:t>iy</m:t>
        </m:r>
      </m:oMath>
      <w:r w:rsidRPr="002F303F">
        <w:rPr>
          <w:lang w:val="fr-CA"/>
        </w:rPr>
        <w:t xml:space="preserve">. </w:t>
      </w:r>
      <w:r w:rsidRPr="00D4018A">
        <w:t xml:space="preserve">Note that </w:t>
      </w:r>
      <m:oMath>
        <m:r>
          <w:rPr>
            <w:rFonts w:ascii="Cambria Math" w:hAnsi="Cambria Math"/>
          </w:rPr>
          <m:t>z≠i</m:t>
        </m:r>
      </m:oMath>
      <w:r w:rsidRPr="00D4018A">
        <w:t xml:space="preserve"> becaus</w:t>
      </w:r>
      <w:r>
        <w:t>e it would make the denominator zero. We will attempt to write this expression in standard form, and see what conditions make the expression real:</w:t>
      </w:r>
    </w:p>
    <w:p w:rsidR="00062246" w:rsidRPr="00D4018A" w:rsidRDefault="005150FD" w:rsidP="00062246">
      <w:pPr>
        <w:pStyle w:val="ListParagraph"/>
        <w:ind w:left="1440"/>
      </w:pPr>
      <m:oMathPara>
        <m:oMath>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x+iy</m:t>
                  </m:r>
                </m:e>
              </m:d>
              <m:r>
                <w:rPr>
                  <w:rFonts w:ascii="Cambria Math" w:hAnsi="Cambria Math"/>
                </w:rPr>
                <m:t>-1</m:t>
              </m:r>
            </m:num>
            <m:den>
              <m:d>
                <m:dPr>
                  <m:ctrlPr>
                    <w:rPr>
                      <w:rFonts w:ascii="Cambria Math" w:hAnsi="Cambria Math"/>
                      <w:i/>
                    </w:rPr>
                  </m:ctrlPr>
                </m:dPr>
                <m:e>
                  <m:r>
                    <w:rPr>
                      <w:rFonts w:ascii="Cambria Math" w:hAnsi="Cambria Math"/>
                    </w:rPr>
                    <m:t>x+iy</m:t>
                  </m:r>
                </m:e>
              </m:d>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ix-y-1</m:t>
              </m:r>
            </m:num>
            <m:den>
              <m:r>
                <w:rPr>
                  <w:rFonts w:ascii="Cambria Math" w:hAnsi="Cambria Math"/>
                </w:rPr>
                <m:t>x+i</m:t>
              </m:r>
              <m:d>
                <m:dPr>
                  <m:ctrlPr>
                    <w:rPr>
                      <w:rFonts w:ascii="Cambria Math" w:hAnsi="Cambria Math"/>
                      <w:i/>
                    </w:rPr>
                  </m:ctrlPr>
                </m:dPr>
                <m:e>
                  <m:r>
                    <w:rPr>
                      <w:rFonts w:ascii="Cambria Math" w:hAnsi="Cambria Math"/>
                    </w:rPr>
                    <m:t>y-1</m:t>
                  </m:r>
                </m:e>
              </m:d>
            </m:den>
          </m:f>
          <m:r>
            <w:rPr>
              <w:rFonts w:ascii="Cambria Math" w:hAnsi="Cambria Math"/>
            </w:rPr>
            <m:t>=</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r>
                        <w:rPr>
                          <w:rFonts w:ascii="Cambria Math" w:hAnsi="Cambria Math"/>
                        </w:rPr>
                        <m:t>-y-1</m:t>
                      </m:r>
                    </m:e>
                  </m:d>
                  <m:r>
                    <w:rPr>
                      <w:rFonts w:ascii="Cambria Math" w:hAnsi="Cambria Math"/>
                    </w:rPr>
                    <m:t>+ix</m:t>
                  </m:r>
                </m:e>
              </m:d>
              <m:d>
                <m:dPr>
                  <m:ctrlPr>
                    <w:rPr>
                      <w:rFonts w:ascii="Cambria Math" w:hAnsi="Cambria Math"/>
                      <w:i/>
                    </w:rPr>
                  </m:ctrlPr>
                </m:dPr>
                <m:e>
                  <m:r>
                    <w:rPr>
                      <w:rFonts w:ascii="Cambria Math" w:hAnsi="Cambria Math"/>
                    </w:rPr>
                    <m:t>x-i</m:t>
                  </m:r>
                  <m:d>
                    <m:dPr>
                      <m:ctrlPr>
                        <w:rPr>
                          <w:rFonts w:ascii="Cambria Math" w:hAnsi="Cambria Math"/>
                          <w:i/>
                        </w:rPr>
                      </m:ctrlPr>
                    </m:dPr>
                    <m:e>
                      <m:r>
                        <w:rPr>
                          <w:rFonts w:ascii="Cambria Math" w:hAnsi="Cambria Math"/>
                        </w:rPr>
                        <m:t>y-1</m:t>
                      </m:r>
                    </m:e>
                  </m:d>
                </m:e>
              </m:d>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den>
          </m:f>
        </m:oMath>
      </m:oMathPara>
    </w:p>
    <w:p w:rsidR="00062246" w:rsidRDefault="005150FD" w:rsidP="00062246">
      <w:pPr>
        <w:pStyle w:val="ListParagraph"/>
        <w:ind w:left="1440"/>
      </w:pPr>
      <m:oMathPara>
        <m:oMath>
          <m:f>
            <m:fPr>
              <m:ctrlPr>
                <w:rPr>
                  <w:rFonts w:ascii="Cambria Math" w:hAnsi="Cambria Math"/>
                  <w:i/>
                </w:rPr>
              </m:ctrlPr>
            </m:fPr>
            <m:num>
              <m:r>
                <w:rPr>
                  <w:rFonts w:ascii="Cambria Math" w:hAnsi="Cambria Math"/>
                </w:rPr>
                <m:t>-2x+i(</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sup>
              </m:sSup>
            </m:den>
          </m:f>
        </m:oMath>
      </m:oMathPara>
    </w:p>
    <w:p w:rsidR="00062246" w:rsidRDefault="00062246" w:rsidP="00062246">
      <w:pPr>
        <w:pStyle w:val="ListParagraph"/>
        <w:ind w:left="1440"/>
      </w:pPr>
    </w:p>
    <w:p w:rsidR="00062246" w:rsidRPr="00D4018A" w:rsidRDefault="00062246" w:rsidP="00062246">
      <w:pPr>
        <w:pStyle w:val="ListParagraph"/>
        <w:ind w:left="1440"/>
      </w:pPr>
      <w:r>
        <w:t xml:space="preserve">Here we can take a step back and see that this expression is real when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-1=0</m:t>
        </m:r>
      </m:oMath>
      <w:r>
        <w:t xml:space="preserve"> (i.e. when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t xml:space="preserve">). We, therefore, see that the shaded region in the complex plane will be the unit circle with an open dot at </w:t>
      </w:r>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0,1</m:t>
            </m:r>
          </m:e>
        </m:d>
      </m:oMath>
      <w:r>
        <w:t xml:space="preserve"> because </w:t>
      </w:r>
      <m:oMath>
        <m:r>
          <w:rPr>
            <w:rFonts w:ascii="Cambria Math" w:hAnsi="Cambria Math"/>
          </w:rPr>
          <m:t>z≠i</m:t>
        </m:r>
      </m:oMath>
      <w:r>
        <w:t>.</w:t>
      </w:r>
    </w:p>
    <w:p w:rsidR="00062246" w:rsidRPr="00D4018A" w:rsidRDefault="00062246" w:rsidP="00062246">
      <w:pPr>
        <w:pStyle w:val="Heading3"/>
      </w:pPr>
      <w:r w:rsidRPr="00D4018A">
        <w:t>8.5 Polar Representation</w:t>
      </w:r>
    </w:p>
    <w:p w:rsidR="00062246" w:rsidRPr="00D4018A" w:rsidRDefault="00062246" w:rsidP="00A829C4">
      <w:pPr>
        <w:pStyle w:val="ListParagraph"/>
        <w:numPr>
          <w:ilvl w:val="0"/>
          <w:numId w:val="17"/>
        </w:numPr>
      </w:pPr>
      <w:r w:rsidRPr="00B46C82">
        <w:rPr>
          <w:b/>
        </w:rPr>
        <w:t>Definition</w:t>
      </w:r>
      <w:r w:rsidRPr="00D4018A">
        <w:t>:</w:t>
      </w:r>
    </w:p>
    <w:p w:rsidR="00062246" w:rsidRPr="00D4018A" w:rsidRDefault="00062246" w:rsidP="00A829C4">
      <w:pPr>
        <w:pStyle w:val="ListParagraph"/>
        <w:numPr>
          <w:ilvl w:val="1"/>
          <w:numId w:val="17"/>
        </w:numPr>
      </w:pPr>
      <w:r w:rsidRPr="00D4018A">
        <w:t xml:space="preserve">The </w:t>
      </w:r>
      <w:r w:rsidRPr="00473C0A">
        <w:rPr>
          <w:u w:val="single"/>
        </w:rPr>
        <w:t>polar form</w:t>
      </w:r>
      <w:r w:rsidRPr="00D4018A">
        <w:t xml:space="preserve"> of </w:t>
      </w:r>
      <w:ins w:id="19" w:author="Aaron" w:date="2010-12-09T19:50:00Z">
        <w:r w:rsidR="00420FC4">
          <w:t>a</w:t>
        </w:r>
      </w:ins>
      <w:del w:id="20" w:author="Aaron" w:date="2010-12-09T19:50:00Z">
        <w:r w:rsidRPr="00D4018A" w:rsidDel="00420FC4">
          <w:delText>the</w:delText>
        </w:r>
      </w:del>
      <w:r w:rsidRPr="00D4018A">
        <w:t xml:space="preserve"> complex number is </w:t>
      </w:r>
      <m:oMath>
        <m:r>
          <w:rPr>
            <w:rFonts w:ascii="Cambria Math" w:hAnsi="Cambria Math"/>
          </w:rPr>
          <m:t>z=r(cosθ+isinθ)</m:t>
        </m:r>
      </m:oMath>
      <w:r w:rsidRPr="00D4018A">
        <w:t>.</w:t>
      </w:r>
    </w:p>
    <w:p w:rsidR="00062246" w:rsidRPr="00B46C82" w:rsidRDefault="00062246" w:rsidP="00A829C4">
      <w:pPr>
        <w:pStyle w:val="ListParagraph"/>
        <w:numPr>
          <w:ilvl w:val="0"/>
          <w:numId w:val="17"/>
        </w:numPr>
        <w:rPr>
          <w:b/>
        </w:rPr>
      </w:pPr>
      <w:r w:rsidRPr="00B46C82">
        <w:rPr>
          <w:b/>
        </w:rPr>
        <w:t>Convert from Polar to Cartesian Coordinates 8.51</w:t>
      </w:r>
    </w:p>
    <w:p w:rsidR="00062246" w:rsidRPr="00D4018A" w:rsidRDefault="00062246" w:rsidP="00A829C4">
      <w:pPr>
        <w:pStyle w:val="ListParagraph"/>
        <w:numPr>
          <w:ilvl w:val="1"/>
          <w:numId w:val="17"/>
        </w:numPr>
        <w:rPr>
          <w:rFonts w:ascii="Cambria Math" w:hAnsi="Cambria Math" w:hint="eastAsia"/>
          <w:oMath/>
        </w:rPr>
      </w:pPr>
      <m:oMath>
        <m:r>
          <w:rPr>
            <w:rFonts w:ascii="Cambria Math" w:hAnsi="Cambria Math"/>
          </w:rPr>
          <m:t>x=rcosθ</m:t>
        </m:r>
      </m:oMath>
    </w:p>
    <w:p w:rsidR="00062246" w:rsidRPr="00D4018A" w:rsidRDefault="00062246" w:rsidP="00A829C4">
      <w:pPr>
        <w:pStyle w:val="ListParagraph"/>
        <w:numPr>
          <w:ilvl w:val="1"/>
          <w:numId w:val="17"/>
        </w:numPr>
        <w:rPr>
          <w:rFonts w:ascii="Cambria Math" w:hAnsi="Cambria Math" w:hint="eastAsia"/>
          <w:oMath/>
        </w:rPr>
      </w:pPr>
      <m:oMath>
        <m:r>
          <w:rPr>
            <w:rFonts w:ascii="Cambria Math" w:hAnsi="Cambria Math"/>
          </w:rPr>
          <m:t>y=rsinθ</m:t>
        </m:r>
      </m:oMath>
    </w:p>
    <w:p w:rsidR="00062246" w:rsidRDefault="00062246" w:rsidP="00A829C4">
      <w:pPr>
        <w:pStyle w:val="ListParagraph"/>
        <w:numPr>
          <w:ilvl w:val="1"/>
          <w:numId w:val="17"/>
        </w:numPr>
        <w:rPr>
          <w:ins w:id="21" w:author="Aaron" w:date="2010-12-09T19:51:00Z"/>
        </w:rPr>
      </w:pPr>
      <w:r w:rsidRPr="00D4018A">
        <w:t xml:space="preserve">Conversely, a point whose Cartesian coordinates are (x,y) has the polar coordinates </w:t>
      </w:r>
      <m:oMath>
        <m:r>
          <w:rPr>
            <w:rFonts w:ascii="Cambria Math" w:hAnsi="Cambria Math"/>
          </w:rPr>
          <m:t xml:space="preserve">(r,θ) </m:t>
        </m:r>
        <m:r>
          <m:rPr>
            <m:sty m:val="p"/>
          </m:rPr>
          <w:rPr>
            <w:rFonts w:ascii="Cambria Math" w:hAnsi="Cambria Math"/>
          </w:rPr>
          <m:t>,</m:t>
        </m:r>
      </m:oMath>
      <w:r w:rsidRPr="00D4018A">
        <w:t xml:space="preserve"> where</w:t>
      </w:r>
      <m:oMath>
        <m:r>
          <m:rPr>
            <m:sty m:val="p"/>
          </m:rPr>
          <w:rPr>
            <w:rFonts w:ascii="Cambria Math" w:hAnsi="Cambria Math"/>
          </w:rPr>
          <m:t xml:space="preserve"> r=</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rad>
        <m:r>
          <m:rPr>
            <m:sty m:val="p"/>
          </m:rPr>
          <w:rPr>
            <w:rFonts w:ascii="Cambria Math" w:hAnsi="Cambria Math"/>
          </w:rPr>
          <m:t xml:space="preserve"> </m:t>
        </m:r>
      </m:oMath>
      <w:r w:rsidRPr="00D4018A">
        <w:t>and</w:t>
      </w:r>
      <m:oMath>
        <m:r>
          <m:rPr>
            <m:sty m:val="p"/>
          </m:rPr>
          <w:rPr>
            <w:rFonts w:ascii="Cambria Math" w:hAnsi="Cambria Math"/>
          </w:rPr>
          <m:t xml:space="preserve"> θ </m:t>
        </m:r>
      </m:oMath>
      <w:r w:rsidRPr="00D4018A">
        <w:t>is an angle such that</w:t>
      </w:r>
      <m:oMath>
        <m:r>
          <m:rPr>
            <m:sty m:val="p"/>
          </m:rPr>
          <w:rPr>
            <w:rFonts w:ascii="Cambria Math" w:hAnsi="Cambria Math"/>
          </w:rPr>
          <m:t xml:space="preserve"> cosθ=</m:t>
        </m:r>
        <m:f>
          <m:fPr>
            <m:ctrlPr>
              <w:rPr>
                <w:rFonts w:ascii="Cambria Math" w:hAnsi="Cambria Math"/>
              </w:rPr>
            </m:ctrlPr>
          </m:fPr>
          <m:num>
            <m:r>
              <m:rPr>
                <m:sty m:val="p"/>
              </m:rPr>
              <w:rPr>
                <w:rFonts w:ascii="Cambria Math" w:hAnsi="Cambria Math"/>
              </w:rPr>
              <m:t>x</m:t>
            </m:r>
          </m:num>
          <m:den>
            <m:r>
              <m:rPr>
                <m:sty m:val="p"/>
              </m:rPr>
              <w:rPr>
                <w:rFonts w:ascii="Cambria Math" w:hAnsi="Cambria Math"/>
              </w:rPr>
              <m:t>r</m:t>
            </m:r>
          </m:den>
        </m:f>
        <m:r>
          <m:rPr>
            <m:sty m:val="p"/>
          </m:rPr>
          <w:rPr>
            <w:rFonts w:ascii="Cambria Math" w:hAnsi="Cambria Math"/>
          </w:rPr>
          <m:t>, sinθ=</m:t>
        </m:r>
        <m:f>
          <m:fPr>
            <m:ctrlPr>
              <w:rPr>
                <w:rFonts w:ascii="Cambria Math" w:hAnsi="Cambria Math"/>
              </w:rPr>
            </m:ctrlPr>
          </m:fPr>
          <m:num>
            <m:r>
              <m:rPr>
                <m:sty m:val="p"/>
              </m:rPr>
              <w:rPr>
                <w:rFonts w:ascii="Cambria Math" w:hAnsi="Cambria Math"/>
              </w:rPr>
              <m:t>y</m:t>
            </m:r>
          </m:num>
          <m:den>
            <m:r>
              <m:rPr>
                <m:sty m:val="p"/>
              </m:rPr>
              <w:rPr>
                <w:rFonts w:ascii="Cambria Math" w:hAnsi="Cambria Math"/>
              </w:rPr>
              <m:t>r</m:t>
            </m:r>
          </m:den>
        </m:f>
        <m:r>
          <m:rPr>
            <m:sty m:val="p"/>
          </m:rPr>
          <w:rPr>
            <w:rFonts w:ascii="Cambria Math" w:hAnsi="Cambria Math"/>
          </w:rPr>
          <m:t xml:space="preserve"> and tanθ=</m:t>
        </m:r>
        <m:f>
          <m:fPr>
            <m:ctrlPr>
              <w:rPr>
                <w:rFonts w:ascii="Cambria Math" w:hAnsi="Cambria Math"/>
              </w:rPr>
            </m:ctrlPr>
          </m:fPr>
          <m:num>
            <m:r>
              <m:rPr>
                <m:sty m:val="p"/>
              </m:rPr>
              <w:rPr>
                <w:rFonts w:ascii="Cambria Math" w:hAnsi="Cambria Math"/>
              </w:rPr>
              <m:t>y</m:t>
            </m:r>
          </m:num>
          <m:den>
            <m:r>
              <m:rPr>
                <m:sty m:val="p"/>
              </m:rPr>
              <w:rPr>
                <w:rFonts w:ascii="Cambria Math" w:hAnsi="Cambria Math"/>
              </w:rPr>
              <m:t>x</m:t>
            </m:r>
          </m:den>
        </m:f>
        <m:r>
          <m:rPr>
            <m:sty m:val="p"/>
          </m:rPr>
          <w:rPr>
            <w:rFonts w:ascii="Cambria Math" w:hAnsi="Cambria Math"/>
          </w:rPr>
          <m:t>.</m:t>
        </m:r>
      </m:oMath>
    </w:p>
    <w:p w:rsidR="003171BE" w:rsidRPr="00D4018A" w:rsidRDefault="003171BE" w:rsidP="00A829C4">
      <w:pPr>
        <w:pStyle w:val="ListParagraph"/>
        <w:numPr>
          <w:ilvl w:val="1"/>
          <w:numId w:val="17"/>
        </w:numPr>
      </w:pPr>
      <w:ins w:id="22" w:author="Aaron" w:date="2010-12-09T19:51:00Z">
        <w:r>
          <w:t xml:space="preserve">We define </w:t>
        </w:r>
      </w:ins>
      <w:ins w:id="23" w:author="Aaron" w:date="2010-12-09T19:52:00Z">
        <w:r>
          <w:rPr>
            <w:i/>
          </w:rPr>
          <w:t>cis(</w:t>
        </w:r>
        <m:oMath>
          <m:r>
            <w:rPr>
              <w:rFonts w:ascii="Cambria Math" w:hAnsi="Cambria Math"/>
            </w:rPr>
            <m:t>θ)</m:t>
          </m:r>
        </m:oMath>
        <w:r>
          <w:t xml:space="preserve"> to be cos</w:t>
        </w:r>
        <m:oMath>
          <m:r>
            <w:rPr>
              <w:rFonts w:ascii="Cambria Math" w:hAnsi="Cambria Math"/>
            </w:rPr>
            <m:t>θ</m:t>
          </m:r>
        </m:oMath>
        <w:r>
          <w:t xml:space="preserve"> + i*sin</w:t>
        </w:r>
        <m:oMath>
          <m:r>
            <w:rPr>
              <w:rFonts w:ascii="Cambria Math" w:hAnsi="Cambria Math"/>
            </w:rPr>
            <m:t>θ</m:t>
          </m:r>
        </m:oMath>
      </w:ins>
    </w:p>
    <w:p w:rsidR="00062246" w:rsidRPr="00B46C82" w:rsidRDefault="00062246" w:rsidP="00A829C4">
      <w:pPr>
        <w:pStyle w:val="ListParagraph"/>
        <w:numPr>
          <w:ilvl w:val="0"/>
          <w:numId w:val="17"/>
        </w:numPr>
        <w:rPr>
          <w:b/>
        </w:rPr>
      </w:pPr>
      <w:r w:rsidRPr="00B46C82">
        <w:rPr>
          <w:b/>
        </w:rPr>
        <w:t>Theorem 8.53</w:t>
      </w:r>
    </w:p>
    <w:p w:rsidR="00062246" w:rsidRPr="00D4018A" w:rsidRDefault="00062246" w:rsidP="00A829C4">
      <w:pPr>
        <w:pStyle w:val="ListParagraph"/>
        <w:numPr>
          <w:ilvl w:val="1"/>
          <w:numId w:val="17"/>
        </w:numPr>
      </w:pPr>
      <w:r w:rsidRPr="00D4018A">
        <w:t xml:space="preserve">If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cos</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+i sin</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e>
        </m:d>
        <m:r>
          <m:rPr>
            <m:sty m:val="p"/>
          </m:rPr>
          <w:rPr>
            <w:rFonts w:ascii="Cambria Math" w:hAnsi="Cambria Math"/>
          </w:rPr>
          <m:t xml:space="preserve"> </m:t>
        </m:r>
      </m:oMath>
      <w:r w:rsidRPr="00D4018A">
        <w:t>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cos</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+isin</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e>
        </m:d>
        <m:r>
          <m:rPr>
            <m:sty m:val="p"/>
          </m:rPr>
          <w:rPr>
            <w:rFonts w:ascii="Cambria Math" w:hAnsi="Cambria Math"/>
          </w:rPr>
          <m:t xml:space="preserve">  </m:t>
        </m:r>
      </m:oMath>
      <w:r w:rsidRPr="00D4018A">
        <w:t xml:space="preserve">are two complex numbers in polar form, then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 xml:space="preserve">2 </m:t>
            </m:r>
          </m:sub>
        </m:sSub>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)+isin(</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m:t>
                </m:r>
              </m:e>
            </m:func>
          </m:e>
        </m:d>
        <m:r>
          <m:rPr>
            <m:sty m:val="p"/>
          </m:rPr>
          <w:rPr>
            <w:rFonts w:ascii="Cambria Math" w:hAnsi="Cambria Math"/>
          </w:rPr>
          <m:t>.</m:t>
        </m:r>
      </m:oMath>
    </w:p>
    <w:p w:rsidR="00062246" w:rsidRPr="00B46C82" w:rsidRDefault="00062246" w:rsidP="00A829C4">
      <w:pPr>
        <w:pStyle w:val="ListParagraph"/>
        <w:numPr>
          <w:ilvl w:val="0"/>
          <w:numId w:val="17"/>
        </w:numPr>
        <w:rPr>
          <w:b/>
        </w:rPr>
      </w:pPr>
      <w:r w:rsidRPr="00B46C82">
        <w:rPr>
          <w:b/>
        </w:rPr>
        <w:t>Example</w:t>
      </w:r>
    </w:p>
    <w:p w:rsidR="00062246" w:rsidRPr="00D4018A" w:rsidRDefault="00062246" w:rsidP="00A829C4">
      <w:pPr>
        <w:pStyle w:val="ListParagraph"/>
        <w:numPr>
          <w:ilvl w:val="1"/>
          <w:numId w:val="17"/>
        </w:numPr>
      </w:pPr>
      <w:r w:rsidRPr="00D4018A">
        <w:t xml:space="preserve">Convert the numbers </w:t>
      </w:r>
      <m:oMath>
        <m:r>
          <w:rPr>
            <w:rFonts w:ascii="Cambria Math" w:hAnsi="Cambria Math"/>
          </w:rPr>
          <m:t>-8</m:t>
        </m:r>
      </m:oMath>
      <w:r w:rsidRPr="00D4018A">
        <w:t xml:space="preserve"> and </w:t>
      </w:r>
      <m:oMath>
        <m:r>
          <w:rPr>
            <w:rFonts w:ascii="Cambria Math" w:hAnsi="Cambria Math"/>
          </w:rPr>
          <m:t>2i</m:t>
        </m:r>
      </m:oMath>
      <w:r w:rsidRPr="00D4018A">
        <w:t xml:space="preserve"> to polar form and multiply them together</w:t>
      </w:r>
    </w:p>
    <w:p w:rsidR="00062246" w:rsidRPr="00D4018A" w:rsidRDefault="00062246" w:rsidP="00A829C4">
      <w:pPr>
        <w:pStyle w:val="ListParagraph"/>
        <w:numPr>
          <w:ilvl w:val="1"/>
          <w:numId w:val="17"/>
        </w:numPr>
      </w:pPr>
      <w:r w:rsidRPr="00D4018A">
        <w:t xml:space="preserve">Solution:  Note that </w:t>
      </w:r>
      <m:oMath>
        <m:r>
          <w:rPr>
            <w:rFonts w:ascii="Cambria Math" w:hAnsi="Cambria Math"/>
          </w:rPr>
          <m:t>-8</m:t>
        </m:r>
      </m:oMath>
      <w:r w:rsidRPr="00D4018A">
        <w:t xml:space="preserve"> lies on the real axis and </w:t>
      </w:r>
      <m:oMath>
        <m:r>
          <w:rPr>
            <w:rFonts w:ascii="Cambria Math" w:hAnsi="Cambria Math"/>
          </w:rPr>
          <m:t>2i</m:t>
        </m:r>
      </m:oMath>
      <w:r w:rsidRPr="00D4018A">
        <w:t xml:space="preserve"> lies on the complex axis. The arguments of our complex numbers should show this:</w:t>
      </w:r>
    </w:p>
    <w:p w:rsidR="00062246" w:rsidRPr="00D4018A" w:rsidRDefault="005150FD" w:rsidP="00062246">
      <w:pPr>
        <w:pStyle w:val="ListParagraph"/>
        <w:ind w:left="144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-8</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=8</m:t>
          </m:r>
        </m:oMath>
      </m:oMathPara>
    </w:p>
    <w:p w:rsidR="00062246" w:rsidRPr="00D4018A" w:rsidRDefault="005150FD" w:rsidP="00062246">
      <w:pPr>
        <w:pStyle w:val="ListParagraph"/>
        <w:ind w:left="144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=-1</m:t>
          </m:r>
        </m:oMath>
      </m:oMathPara>
    </w:p>
    <w:p w:rsidR="00062246" w:rsidRPr="00D4018A" w:rsidRDefault="005150FD" w:rsidP="00062246">
      <w:pPr>
        <w:pStyle w:val="ListParagraph"/>
        <w:ind w:left="1440"/>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=0</m:t>
          </m:r>
        </m:oMath>
      </m:oMathPara>
    </w:p>
    <w:p w:rsidR="00062246" w:rsidRPr="00D4018A" w:rsidRDefault="005150FD" w:rsidP="00062246">
      <w:pPr>
        <w:pStyle w:val="ListParagraph"/>
        <w:ind w:left="144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=π</m:t>
          </m:r>
        </m:oMath>
      </m:oMathPara>
    </w:p>
    <w:p w:rsidR="00062246" w:rsidRPr="00D4018A" w:rsidRDefault="005150FD" w:rsidP="00062246">
      <w:pPr>
        <w:pStyle w:val="ListParagraph"/>
        <w:ind w:left="1440"/>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m:t>
          </m:r>
        </m:oMath>
      </m:oMathPara>
    </w:p>
    <w:p w:rsidR="00062246" w:rsidRPr="00D4018A" w:rsidRDefault="005150FD" w:rsidP="00062246">
      <w:pPr>
        <w:pStyle w:val="ListParagraph"/>
        <w:ind w:left="144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=0</m:t>
          </m:r>
        </m:oMath>
      </m:oMathPara>
    </w:p>
    <w:p w:rsidR="00062246" w:rsidRPr="00D4018A" w:rsidRDefault="005150FD" w:rsidP="00062246">
      <w:pPr>
        <w:pStyle w:val="ListParagraph"/>
        <w:ind w:left="1440"/>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=1</m:t>
          </m:r>
        </m:oMath>
      </m:oMathPara>
    </w:p>
    <w:p w:rsidR="00062246" w:rsidRPr="00D4018A" w:rsidRDefault="005150FD" w:rsidP="00062246">
      <w:pPr>
        <w:pStyle w:val="ListParagraph"/>
        <w:ind w:left="144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062246" w:rsidRPr="00D4018A" w:rsidRDefault="00062246" w:rsidP="00062246">
      <w:pPr>
        <w:pStyle w:val="ListParagraph"/>
        <w:ind w:left="1440"/>
      </w:pPr>
    </w:p>
    <w:p w:rsidR="00062246" w:rsidRPr="00D4018A" w:rsidRDefault="00062246" w:rsidP="00062246">
      <w:pPr>
        <w:pStyle w:val="ListParagraph"/>
        <w:ind w:left="1080"/>
      </w:pPr>
      <w:r w:rsidRPr="00D4018A">
        <w:t>Multiplying them together in polar form gives the following:</w:t>
      </w:r>
    </w:p>
    <w:p w:rsidR="00062246" w:rsidRPr="00D4018A" w:rsidRDefault="005150FD" w:rsidP="00062246">
      <w:pPr>
        <w:pStyle w:val="ListParagraph"/>
        <w:ind w:left="1440"/>
      </w:pPr>
      <m:oMathPara>
        <m:oMath>
          <m:d>
            <m:dPr>
              <m:ctrlPr>
                <w:rPr>
                  <w:rFonts w:ascii="Cambria Math" w:hAnsi="Cambria Math"/>
                  <w:i/>
                </w:rPr>
              </m:ctrlPr>
            </m:dPr>
            <m:e>
              <m:r>
                <w:rPr>
                  <w:rFonts w:ascii="Cambria Math" w:hAnsi="Cambria Math"/>
                </w:rPr>
                <m:t>-8</m:t>
              </m:r>
            </m:e>
          </m:d>
          <m:d>
            <m:dPr>
              <m:ctrlPr>
                <w:rPr>
                  <w:rFonts w:ascii="Cambria Math" w:hAnsi="Cambria Math"/>
                  <w:i/>
                </w:rPr>
              </m:ctrlPr>
            </m:dPr>
            <m:e>
              <m:r>
                <w:rPr>
                  <w:rFonts w:ascii="Cambria Math" w:hAnsi="Cambria Math"/>
                </w:rPr>
                <m:t>2i</m:t>
              </m:r>
            </m:e>
          </m:d>
          <m:r>
            <w:rPr>
              <w:rFonts w:ascii="Cambria Math" w:hAnsi="Cambria Math"/>
            </w:rPr>
            <m:t>=</m:t>
          </m:r>
          <m:d>
            <m:dPr>
              <m:ctrlPr>
                <w:rPr>
                  <w:rFonts w:ascii="Cambria Math" w:hAnsi="Cambria Math"/>
                  <w:i/>
                </w:rPr>
              </m:ctrlPr>
            </m:dPr>
            <m:e>
              <m:r>
                <w:rPr>
                  <w:rFonts w:ascii="Cambria Math" w:hAnsi="Cambria Math"/>
                </w:rPr>
                <m:t>8*2</m:t>
              </m:r>
            </m:e>
          </m:d>
          <m:r>
            <w:rPr>
              <w:rFonts w:ascii="Cambria Math" w:hAnsi="Cambria Math"/>
            </w:rPr>
            <m:t xml:space="preserve"> cis</m:t>
          </m:r>
          <m:d>
            <m:dPr>
              <m:ctrlPr>
                <w:rPr>
                  <w:rFonts w:ascii="Cambria Math" w:hAnsi="Cambria Math"/>
                  <w:i/>
                </w:rPr>
              </m:ctrlPr>
            </m:dPr>
            <m:e>
              <m:r>
                <w:rPr>
                  <w:rFonts w:ascii="Cambria Math" w:hAnsi="Cambria Math"/>
                </w:rPr>
                <m:t>π+</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=16 cis(</m:t>
          </m:r>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m:t>
          </m:r>
        </m:oMath>
      </m:oMathPara>
    </w:p>
    <w:p w:rsidR="00062246" w:rsidRPr="00D4018A" w:rsidRDefault="00062246" w:rsidP="00062246">
      <w:pPr>
        <w:pStyle w:val="ListParagraph"/>
        <w:ind w:left="1440"/>
      </w:pPr>
    </w:p>
    <w:p w:rsidR="00062246" w:rsidRPr="002F303F" w:rsidRDefault="00062246" w:rsidP="00062246">
      <w:pPr>
        <w:pStyle w:val="ListParagraph"/>
        <w:ind w:left="1440"/>
        <w:rPr>
          <w:lang w:val="fr-CA"/>
        </w:rPr>
      </w:pPr>
      <w:r w:rsidRPr="00D4018A">
        <w:t xml:space="preserve">Now check: is this consistent with regular multiplication? </w:t>
      </w:r>
      <w:r w:rsidRPr="002F303F">
        <w:rPr>
          <w:lang w:val="fr-CA"/>
        </w:rPr>
        <w:t xml:space="preserve">Does </w:t>
      </w:r>
      <m:oMath>
        <m:r>
          <w:rPr>
            <w:rFonts w:ascii="Cambria Math" w:hAnsi="Cambria Math"/>
            <w:lang w:val="fr-CA"/>
          </w:rPr>
          <m:t xml:space="preserve">16 </m:t>
        </m:r>
        <m:r>
          <w:rPr>
            <w:rFonts w:ascii="Cambria Math" w:hAnsi="Cambria Math"/>
          </w:rPr>
          <m:t>cis</m:t>
        </m:r>
        <m:d>
          <m:dPr>
            <m:ctrlPr>
              <w:rPr>
                <w:rFonts w:ascii="Cambria Math" w:hAnsi="Cambria Math"/>
                <w:i/>
              </w:rPr>
            </m:ctrlPr>
          </m:dPr>
          <m:e>
            <m:f>
              <m:fPr>
                <m:ctrlPr>
                  <w:rPr>
                    <w:rFonts w:ascii="Cambria Math" w:hAnsi="Cambria Math"/>
                    <w:i/>
                  </w:rPr>
                </m:ctrlPr>
              </m:fPr>
              <m:num>
                <m:r>
                  <w:rPr>
                    <w:rFonts w:ascii="Cambria Math" w:hAnsi="Cambria Math"/>
                    <w:lang w:val="fr-CA"/>
                  </w:rPr>
                  <m:t>3</m:t>
                </m:r>
                <m:r>
                  <w:rPr>
                    <w:rFonts w:ascii="Cambria Math" w:hAnsi="Cambria Math"/>
                  </w:rPr>
                  <m:t>π</m:t>
                </m:r>
              </m:num>
              <m:den>
                <m:r>
                  <w:rPr>
                    <w:rFonts w:ascii="Cambria Math" w:hAnsi="Cambria Math"/>
                    <w:lang w:val="fr-CA"/>
                  </w:rPr>
                  <m:t>2</m:t>
                </m:r>
              </m:den>
            </m:f>
          </m:e>
        </m:d>
        <m:r>
          <w:rPr>
            <w:rFonts w:ascii="Cambria Math" w:hAnsi="Cambria Math"/>
            <w:lang w:val="fr-CA"/>
          </w:rPr>
          <m:t>=</m:t>
        </m:r>
      </m:oMath>
      <w:r w:rsidRPr="002F303F">
        <w:rPr>
          <w:lang w:val="fr-CA"/>
        </w:rPr>
        <w:t xml:space="preserve"> </w:t>
      </w:r>
      <m:oMath>
        <m:r>
          <w:rPr>
            <w:rFonts w:ascii="Cambria Math" w:hAnsi="Cambria Math"/>
            <w:lang w:val="fr-CA"/>
          </w:rPr>
          <m:t>-16</m:t>
        </m:r>
        <m:r>
          <w:rPr>
            <w:rFonts w:ascii="Cambria Math" w:hAnsi="Cambria Math"/>
          </w:rPr>
          <m:t>i</m:t>
        </m:r>
      </m:oMath>
      <w:r w:rsidRPr="002F303F">
        <w:rPr>
          <w:lang w:val="fr-CA"/>
        </w:rPr>
        <w:t>?</w:t>
      </w:r>
    </w:p>
    <w:p w:rsidR="00062246" w:rsidRPr="002F303F" w:rsidRDefault="00062246" w:rsidP="00062246">
      <w:pPr>
        <w:pStyle w:val="Heading3"/>
        <w:rPr>
          <w:lang w:val="fr-CA"/>
        </w:rPr>
      </w:pPr>
      <w:r w:rsidRPr="002F303F">
        <w:rPr>
          <w:lang w:val="fr-CA"/>
        </w:rPr>
        <w:t>8.6 De Moivre’s Theorem</w:t>
      </w:r>
    </w:p>
    <w:p w:rsidR="00062246" w:rsidRPr="00D4018A" w:rsidRDefault="00062246" w:rsidP="00A829C4">
      <w:pPr>
        <w:pStyle w:val="ListParagraph"/>
        <w:numPr>
          <w:ilvl w:val="0"/>
          <w:numId w:val="13"/>
        </w:numPr>
      </w:pPr>
      <w:r w:rsidRPr="00D4018A">
        <w:rPr>
          <w:b/>
        </w:rPr>
        <w:t>Complex exponential function</w:t>
      </w:r>
      <w:r w:rsidRPr="00D4018A">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iθ</m:t>
            </m:r>
          </m:sup>
        </m:sSup>
        <m:r>
          <m:rPr>
            <m:sty m:val="p"/>
          </m:rPr>
          <w:rPr>
            <w:rFonts w:ascii="Cambria Math" w:hAnsi="Cambria Math"/>
          </w:rPr>
          <m:t>=cosθ+i</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oMath>
    </w:p>
    <w:p w:rsidR="00062246" w:rsidRPr="00D4018A" w:rsidRDefault="00062246" w:rsidP="00A829C4">
      <w:pPr>
        <w:pStyle w:val="ListParagraph"/>
        <w:numPr>
          <w:ilvl w:val="0"/>
          <w:numId w:val="13"/>
        </w:numPr>
      </w:pPr>
      <w:r w:rsidRPr="00B46C82">
        <w:rPr>
          <w:b/>
        </w:rPr>
        <w:t>De Moivre’s Theorem 8.61</w:t>
      </w:r>
      <w:r w:rsidRPr="00D4018A">
        <w:t xml:space="preserve">: For any real number </w:t>
      </w:r>
      <m:oMath>
        <m:r>
          <m:rPr>
            <m:sty m:val="p"/>
          </m:rPr>
          <w:rPr>
            <w:rFonts w:ascii="Cambria Math" w:hAnsi="Cambria Math"/>
          </w:rPr>
          <m:t>θ and integer n,</m:t>
        </m:r>
      </m:oMath>
    </w:p>
    <w:p w:rsidR="00062246" w:rsidRPr="00D4018A" w:rsidRDefault="005150FD" w:rsidP="00062246">
      <w:pPr>
        <w:pStyle w:val="ListParagraph"/>
        <w:ind w:left="1440"/>
      </w:pPr>
      <m:oMathPara>
        <m:oMath>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cosθ+i sin</m:t>
                      </m:r>
                    </m:fName>
                    <m:e>
                      <m:r>
                        <m:rPr>
                          <m:sty m:val="p"/>
                        </m:rPr>
                        <w:rPr>
                          <w:rFonts w:ascii="Cambria Math" w:hAnsi="Cambria Math"/>
                        </w:rPr>
                        <m:t>θ</m:t>
                      </m:r>
                    </m:e>
                  </m:func>
                </m:e>
              </m:d>
            </m:e>
            <m:sup>
              <m:r>
                <m:rPr>
                  <m:sty m:val="p"/>
                </m:rPr>
                <w:rPr>
                  <w:rFonts w:ascii="Cambria Math" w:hAnsi="Cambria Math"/>
                </w:rPr>
                <m:t>n</m:t>
              </m:r>
            </m:sup>
          </m:sSup>
          <m:r>
            <w:rPr>
              <w:rFonts w:ascii="Cambria Math" w:hAnsi="Cambria Math"/>
            </w:rPr>
            <m:t>=cos nθ+isin nθ</m:t>
          </m:r>
          <m:r>
            <m:rPr>
              <m:sty m:val="p"/>
            </m:rPr>
            <w:rPr>
              <w:rFonts w:ascii="Cambria Math" w:hAnsi="Cambria Math"/>
            </w:rPr>
            <m:t>.</m:t>
          </m:r>
        </m:oMath>
      </m:oMathPara>
    </w:p>
    <w:p w:rsidR="00062246" w:rsidRPr="00D4018A" w:rsidRDefault="00062246" w:rsidP="00A829C4">
      <w:pPr>
        <w:pStyle w:val="ListParagraph"/>
        <w:numPr>
          <w:ilvl w:val="0"/>
          <w:numId w:val="13"/>
        </w:numPr>
      </w:pPr>
      <w:r w:rsidRPr="00B46C82">
        <w:rPr>
          <w:b/>
        </w:rPr>
        <w:t>Corollary 8.62</w:t>
      </w:r>
      <w:r w:rsidRPr="00D4018A">
        <w:t xml:space="preserve">: If z=r(cos </w:t>
      </w:r>
      <m:oMath>
        <m:r>
          <m:rPr>
            <m:sty m:val="p"/>
          </m:rPr>
          <w:rPr>
            <w:rFonts w:ascii="Cambria Math" w:hAnsi="Cambria Math"/>
          </w:rPr>
          <m:t xml:space="preserve">θ+isin θ) </m:t>
        </m:r>
      </m:oMath>
      <w:r w:rsidRPr="00D4018A">
        <w:t>then, for any integer</w:t>
      </w:r>
      <m:oMath>
        <m:r>
          <m:rPr>
            <m:sty m:val="p"/>
          </m:rPr>
          <w:rPr>
            <w:rFonts w:ascii="Cambria Math" w:hAnsi="Cambria Math"/>
          </w:rPr>
          <m:t xml:space="preserve"> n, </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nθ</m:t>
                </m:r>
              </m:e>
            </m:func>
            <m:r>
              <m:rPr>
                <m:sty m:val="p"/>
              </m:rPr>
              <w:rPr>
                <w:rFonts w:ascii="Cambria Math" w:hAnsi="Cambria Math"/>
              </w:rPr>
              <m:t>+ i sin nθ</m:t>
            </m:r>
          </m:e>
        </m:d>
        <m:r>
          <m:rPr>
            <m:sty m:val="p"/>
          </m:rPr>
          <w:rPr>
            <w:rFonts w:ascii="Cambria Math" w:hAnsi="Cambria Math"/>
          </w:rPr>
          <m:t>.</m:t>
        </m:r>
      </m:oMath>
      <w:r w:rsidRPr="00D4018A">
        <w:t xml:space="preserve"> </w:t>
      </w:r>
    </w:p>
    <w:p w:rsidR="00062246" w:rsidRPr="00B46C82" w:rsidRDefault="00062246" w:rsidP="00A829C4">
      <w:pPr>
        <w:pStyle w:val="ListParagraph"/>
        <w:numPr>
          <w:ilvl w:val="0"/>
          <w:numId w:val="13"/>
        </w:numPr>
        <w:rPr>
          <w:b/>
        </w:rPr>
      </w:pPr>
      <w:r w:rsidRPr="00B46C82">
        <w:rPr>
          <w:b/>
        </w:rPr>
        <w:t>Example</w:t>
      </w:r>
    </w:p>
    <w:p w:rsidR="00062246" w:rsidRDefault="00062246" w:rsidP="00A829C4">
      <w:pPr>
        <w:pStyle w:val="ListParagraph"/>
        <w:numPr>
          <w:ilvl w:val="1"/>
          <w:numId w:val="13"/>
        </w:numPr>
      </w:pPr>
      <w:r>
        <w:t xml:space="preserve">If </w:t>
      </w: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oMath>
      <w:r>
        <w:t xml:space="preserve"> , express </w:t>
      </w:r>
      <m:oMath>
        <m:sSup>
          <m:sSupPr>
            <m:ctrlPr>
              <w:rPr>
                <w:rFonts w:ascii="Cambria Math" w:hAnsi="Cambria Math"/>
                <w:i/>
              </w:rPr>
            </m:ctrlPr>
          </m:sSupPr>
          <m:e>
            <m:r>
              <w:rPr>
                <w:rFonts w:ascii="Cambria Math" w:hAnsi="Cambria Math"/>
              </w:rPr>
              <m:t>z</m:t>
            </m:r>
          </m:e>
          <m:sup>
            <m:r>
              <w:rPr>
                <w:rFonts w:ascii="Cambria Math" w:hAnsi="Cambria Math"/>
              </w:rPr>
              <m:t>26</m:t>
            </m:r>
          </m:sup>
        </m:sSup>
      </m:oMath>
      <w:r>
        <w:t xml:space="preserve"> in standard form.</w:t>
      </w:r>
    </w:p>
    <w:p w:rsidR="00062246" w:rsidRDefault="00062246" w:rsidP="00A829C4">
      <w:pPr>
        <w:pStyle w:val="ListParagraph"/>
        <w:numPr>
          <w:ilvl w:val="1"/>
          <w:numId w:val="13"/>
        </w:numPr>
      </w:pPr>
      <w:r>
        <w:t xml:space="preserve">Solution: First convert </w:t>
      </w:r>
      <m:oMath>
        <m:r>
          <w:rPr>
            <w:rFonts w:ascii="Cambria Math" w:hAnsi="Cambria Math"/>
          </w:rPr>
          <m:t>z</m:t>
        </m:r>
      </m:oMath>
      <w:r>
        <w:t xml:space="preserve"> into polar form, then compute </w:t>
      </w:r>
      <m:oMath>
        <m:sSup>
          <m:sSupPr>
            <m:ctrlPr>
              <w:rPr>
                <w:rFonts w:ascii="Cambria Math" w:hAnsi="Cambria Math"/>
                <w:i/>
              </w:rPr>
            </m:ctrlPr>
          </m:sSupPr>
          <m:e>
            <m:r>
              <w:rPr>
                <w:rFonts w:ascii="Cambria Math" w:hAnsi="Cambria Math"/>
              </w:rPr>
              <m:t>z</m:t>
            </m:r>
          </m:e>
          <m:sup>
            <m:r>
              <w:rPr>
                <w:rFonts w:ascii="Cambria Math" w:hAnsi="Cambria Math"/>
              </w:rPr>
              <m:t>26</m:t>
            </m:r>
          </m:sup>
        </m:sSup>
      </m:oMath>
      <w:r>
        <w:t>:</w:t>
      </w:r>
    </w:p>
    <w:p w:rsidR="00062246" w:rsidRDefault="00062246" w:rsidP="00062246">
      <w:pPr>
        <w:pStyle w:val="ListParagraph"/>
        <w:ind w:left="1440"/>
      </w:pPr>
      <m:oMathPara>
        <m:oMath>
          <m:r>
            <w:rPr>
              <w:rFonts w:ascii="Cambria Math" w:hAnsi="Cambria Math"/>
            </w:rPr>
            <m:t>r=</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e>
            <m:sup>
              <m:r>
                <w:rPr>
                  <w:rFonts w:ascii="Cambria Math" w:hAnsi="Cambria Math"/>
                </w:rPr>
                <m:t>2</m:t>
              </m:r>
            </m:sup>
          </m:sSup>
          <m:r>
            <w:rPr>
              <w:rFonts w:ascii="Cambria Math" w:hAnsi="Cambria Math"/>
            </w:rPr>
            <m:t>=1</m:t>
          </m:r>
        </m:oMath>
      </m:oMathPara>
    </w:p>
    <w:p w:rsidR="00062246" w:rsidRDefault="005150FD" w:rsidP="00062246">
      <w:pPr>
        <w:pStyle w:val="ListParagraph"/>
        <w:ind w:left="1440"/>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Default="005150FD" w:rsidP="00062246">
      <w:pPr>
        <w:pStyle w:val="ListParagraph"/>
        <w:ind w:left="144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Default="00062246" w:rsidP="00062246">
      <w:pPr>
        <w:pStyle w:val="ListParagraph"/>
        <w:ind w:left="1440"/>
      </w:pPr>
      <m:oMathPara>
        <m:oMath>
          <m:r>
            <w:rPr>
              <w:rFonts w:ascii="Cambria Math" w:hAnsi="Cambria Math"/>
            </w:rPr>
            <m:t>θ=</m:t>
          </m:r>
          <m:f>
            <m:fPr>
              <m:ctrlPr>
                <w:rPr>
                  <w:rFonts w:ascii="Cambria Math" w:hAnsi="Cambria Math"/>
                  <w:i/>
                </w:rPr>
              </m:ctrlPr>
            </m:fPr>
            <m:num>
              <m:r>
                <w:rPr>
                  <w:rFonts w:ascii="Cambria Math" w:hAnsi="Cambria Math"/>
                </w:rPr>
                <m:t>7π</m:t>
              </m:r>
            </m:num>
            <m:den>
              <m:r>
                <w:rPr>
                  <w:rFonts w:ascii="Cambria Math" w:hAnsi="Cambria Math"/>
                </w:rPr>
                <m:t>4</m:t>
              </m:r>
            </m:den>
          </m:f>
        </m:oMath>
      </m:oMathPara>
    </w:p>
    <w:p w:rsidR="00062246" w:rsidRDefault="00062246" w:rsidP="00062246">
      <w:pPr>
        <w:pStyle w:val="ListParagraph"/>
        <w:ind w:left="1440"/>
      </w:pPr>
      <m:oMathPara>
        <m:oMath>
          <m:r>
            <w:rPr>
              <w:rFonts w:ascii="Cambria Math" w:hAnsi="Cambria Math"/>
            </w:rPr>
            <m:t xml:space="preserve">z=cis </m:t>
          </m:r>
          <m:f>
            <m:fPr>
              <m:ctrlPr>
                <w:rPr>
                  <w:rFonts w:ascii="Cambria Math" w:hAnsi="Cambria Math"/>
                  <w:i/>
                </w:rPr>
              </m:ctrlPr>
            </m:fPr>
            <m:num>
              <m:r>
                <w:rPr>
                  <w:rFonts w:ascii="Cambria Math" w:hAnsi="Cambria Math"/>
                </w:rPr>
                <m:t>7π</m:t>
              </m:r>
            </m:num>
            <m:den>
              <m:r>
                <w:rPr>
                  <w:rFonts w:ascii="Cambria Math" w:hAnsi="Cambria Math"/>
                </w:rPr>
                <m:t>4</m:t>
              </m:r>
            </m:den>
          </m:f>
        </m:oMath>
      </m:oMathPara>
    </w:p>
    <w:p w:rsidR="00062246" w:rsidRDefault="005150FD" w:rsidP="00062246">
      <w:pPr>
        <w:pStyle w:val="ListParagraph"/>
        <w:ind w:left="1440"/>
      </w:pPr>
      <m:oMathPara>
        <m:oMath>
          <m:sSup>
            <m:sSupPr>
              <m:ctrlPr>
                <w:rPr>
                  <w:rFonts w:ascii="Cambria Math" w:hAnsi="Cambria Math"/>
                  <w:i/>
                </w:rPr>
              </m:ctrlPr>
            </m:sSupPr>
            <m:e>
              <m:r>
                <w:rPr>
                  <w:rFonts w:ascii="Cambria Math" w:hAnsi="Cambria Math"/>
                </w:rPr>
                <m:t>z</m:t>
              </m:r>
            </m:e>
            <m:sup>
              <m:r>
                <w:rPr>
                  <w:rFonts w:ascii="Cambria Math" w:hAnsi="Cambria Math"/>
                </w:rPr>
                <m:t>26</m:t>
              </m:r>
            </m:sup>
          </m:sSup>
          <m:r>
            <w:rPr>
              <w:rFonts w:ascii="Cambria Math" w:hAnsi="Cambria Math"/>
            </w:rPr>
            <m:t xml:space="preserve">=cis </m:t>
          </m:r>
          <m:f>
            <m:fPr>
              <m:ctrlPr>
                <w:rPr>
                  <w:rFonts w:ascii="Cambria Math" w:hAnsi="Cambria Math"/>
                  <w:i/>
                </w:rPr>
              </m:ctrlPr>
            </m:fPr>
            <m:num>
              <m:r>
                <w:rPr>
                  <w:rFonts w:ascii="Cambria Math" w:hAnsi="Cambria Math"/>
                </w:rPr>
                <m:t>182π</m:t>
              </m:r>
            </m:num>
            <m:den>
              <m:r>
                <w:rPr>
                  <w:rFonts w:ascii="Cambria Math" w:hAnsi="Cambria Math"/>
                </w:rPr>
                <m:t>4</m:t>
              </m:r>
            </m:den>
          </m:f>
          <m:r>
            <w:rPr>
              <w:rFonts w:ascii="Cambria Math" w:hAnsi="Cambria Math"/>
            </w:rPr>
            <m:t xml:space="preserve">=cis </m:t>
          </m:r>
          <m:f>
            <m:fPr>
              <m:ctrlPr>
                <w:rPr>
                  <w:rFonts w:ascii="Cambria Math" w:hAnsi="Cambria Math"/>
                  <w:i/>
                </w:rPr>
              </m:ctrlPr>
            </m:fPr>
            <m:num>
              <m:r>
                <w:rPr>
                  <w:rFonts w:ascii="Cambria Math" w:hAnsi="Cambria Math"/>
                </w:rPr>
                <m:t>3π</m:t>
              </m:r>
            </m:num>
            <m:den>
              <m:r>
                <w:rPr>
                  <w:rFonts w:ascii="Cambria Math" w:hAnsi="Cambria Math"/>
                </w:rPr>
                <m:t>2</m:t>
              </m:r>
            </m:den>
          </m:f>
        </m:oMath>
      </m:oMathPara>
    </w:p>
    <w:p w:rsidR="00062246" w:rsidRDefault="00062246" w:rsidP="00062246">
      <w:pPr>
        <w:pStyle w:val="ListParagraph"/>
        <w:ind w:left="1440"/>
      </w:pPr>
      <m:oMathPara>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m:t>
              </m:r>
            </m:e>
          </m:func>
          <m:r>
            <w:rPr>
              <w:rFonts w:ascii="Cambria Math" w:hAnsi="Cambria Math"/>
            </w:rPr>
            <m:t>0</m:t>
          </m:r>
        </m:oMath>
      </m:oMathPara>
    </w:p>
    <w:p w:rsidR="00062246" w:rsidRDefault="00062246" w:rsidP="00062246">
      <w:pPr>
        <w:pStyle w:val="ListParagraph"/>
        <w:ind w:left="1440"/>
      </w:pPr>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3π</m:t>
                  </m:r>
                </m:num>
                <m:den>
                  <m:r>
                    <w:rPr>
                      <w:rFonts w:ascii="Cambria Math" w:hAnsi="Cambria Math"/>
                    </w:rPr>
                    <m:t>2</m:t>
                  </m:r>
                </m:den>
              </m:f>
              <m:r>
                <w:rPr>
                  <w:rFonts w:ascii="Cambria Math" w:hAnsi="Cambria Math"/>
                </w:rPr>
                <m:t>=</m:t>
              </m:r>
            </m:e>
          </m:func>
          <m:r>
            <w:rPr>
              <w:rFonts w:ascii="Cambria Math" w:hAnsi="Cambria Math"/>
            </w:rPr>
            <m:t>-1</m:t>
          </m:r>
        </m:oMath>
      </m:oMathPara>
    </w:p>
    <w:p w:rsidR="00062246" w:rsidRPr="00D4018A" w:rsidRDefault="00062246" w:rsidP="00062246">
      <w:pPr>
        <w:pStyle w:val="ListParagraph"/>
        <w:ind w:left="1440"/>
      </w:pPr>
      <m:oMathPara>
        <m:oMath>
          <m:r>
            <w:rPr>
              <w:rFonts w:ascii="Cambria Math" w:hAnsi="Cambria Math"/>
            </w:rPr>
            <m:t>z=x+iy=-i</m:t>
          </m:r>
        </m:oMath>
      </m:oMathPara>
    </w:p>
    <w:p w:rsidR="00062246" w:rsidRPr="00D4018A" w:rsidRDefault="00062246" w:rsidP="00062246">
      <w:pPr>
        <w:pStyle w:val="Heading3"/>
      </w:pPr>
      <w:r w:rsidRPr="00D4018A">
        <w:t xml:space="preserve">8.7 Roots of Complex Numbers </w:t>
      </w:r>
    </w:p>
    <w:p w:rsidR="00062246" w:rsidRPr="00D4018A" w:rsidRDefault="00062246" w:rsidP="00A829C4">
      <w:pPr>
        <w:pStyle w:val="ListParagraph"/>
        <w:numPr>
          <w:ilvl w:val="0"/>
          <w:numId w:val="11"/>
        </w:numPr>
        <w:rPr>
          <w:b/>
        </w:rPr>
      </w:pPr>
      <w:r w:rsidRPr="00B46C82">
        <w:rPr>
          <w:b/>
        </w:rPr>
        <w:t>Theorem 8.72</w:t>
      </w:r>
      <w:r w:rsidRPr="00D4018A">
        <w:t>:</w:t>
      </w:r>
      <w:r w:rsidRPr="00D4018A">
        <w:rPr>
          <w:b/>
        </w:rPr>
        <w:t xml:space="preserve"> </w:t>
      </w:r>
      <w:r w:rsidRPr="00D4018A">
        <w:t xml:space="preserve">If </w:t>
      </w:r>
      <m:oMath>
        <m:r>
          <w:rPr>
            <w:rFonts w:ascii="Cambria Math" w:hAnsi="Cambria Math"/>
          </w:rPr>
          <m:t xml:space="preserve">r(cos θ+i sinθ) </m:t>
        </m:r>
      </m:oMath>
      <w:r w:rsidRPr="00D4018A">
        <w:t>is the polar form of a complex number, then all its complex nth roots are equal to</w:t>
      </w:r>
    </w:p>
    <w:p w:rsidR="00062246" w:rsidRPr="00D4018A" w:rsidRDefault="005150FD" w:rsidP="00062246">
      <w:pPr>
        <w:pStyle w:val="ListParagraph"/>
      </w:pPr>
      <m:oMathPara>
        <m:oMath>
          <m:rad>
            <m:radPr>
              <m:ctrlPr>
                <w:rPr>
                  <w:rFonts w:ascii="Cambria Math" w:hAnsi="Cambria Math"/>
                </w:rPr>
              </m:ctrlPr>
            </m:radPr>
            <m:deg>
              <m:r>
                <m:rPr>
                  <m:sty m:val="p"/>
                </m:rPr>
                <w:rPr>
                  <w:rFonts w:ascii="Cambria Math" w:hAnsi="Cambria Math"/>
                </w:rPr>
                <m:t>n</m:t>
              </m:r>
            </m:deg>
            <m:e>
              <m:r>
                <m:rPr>
                  <m:sty m:val="p"/>
                </m:rPr>
                <w:rPr>
                  <w:rFonts w:ascii="Cambria Math" w:hAnsi="Cambria Math"/>
                </w:rPr>
                <m:t>r</m:t>
              </m:r>
            </m:e>
          </m:rad>
          <m:r>
            <m:rPr>
              <m:sty m:val="p"/>
            </m:rPr>
            <w:rPr>
              <w:rFonts w:ascii="Cambria Math" w:hAnsi="Cambria Math"/>
            </w:rPr>
            <m:t xml:space="preserve"> </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θ+2kπ</m:t>
                          </m:r>
                        </m:num>
                        <m:den>
                          <m:r>
                            <m:rPr>
                              <m:sty m:val="p"/>
                            </m:rPr>
                            <w:rPr>
                              <w:rFonts w:ascii="Cambria Math" w:hAnsi="Cambria Math"/>
                            </w:rPr>
                            <m:t>n</m:t>
                          </m:r>
                        </m:den>
                      </m:f>
                    </m:e>
                  </m:d>
                  <m:r>
                    <m:rPr>
                      <m:sty m:val="p"/>
                    </m:rPr>
                    <w:rPr>
                      <w:rFonts w:ascii="Cambria Math" w:hAnsi="Cambria Math"/>
                    </w:rPr>
                    <m:t>+isin</m:t>
                  </m:r>
                  <m:d>
                    <m:dPr>
                      <m:ctrlPr>
                        <w:rPr>
                          <w:rFonts w:ascii="Cambria Math" w:hAnsi="Cambria Math"/>
                        </w:rPr>
                      </m:ctrlPr>
                    </m:dPr>
                    <m:e>
                      <m:f>
                        <m:fPr>
                          <m:ctrlPr>
                            <w:rPr>
                              <w:rFonts w:ascii="Cambria Math" w:hAnsi="Cambria Math"/>
                            </w:rPr>
                          </m:ctrlPr>
                        </m:fPr>
                        <m:num>
                          <m:r>
                            <m:rPr>
                              <m:sty m:val="p"/>
                            </m:rPr>
                            <w:rPr>
                              <w:rFonts w:ascii="Cambria Math" w:hAnsi="Cambria Math"/>
                            </w:rPr>
                            <m:t>θ+2kπ</m:t>
                          </m:r>
                        </m:num>
                        <m:den>
                          <m:r>
                            <m:rPr>
                              <m:sty m:val="p"/>
                            </m:rPr>
                            <w:rPr>
                              <w:rFonts w:ascii="Cambria Math" w:hAnsi="Cambria Math"/>
                            </w:rPr>
                            <m:t>n</m:t>
                          </m:r>
                        </m:den>
                      </m:f>
                    </m:e>
                  </m:d>
                </m:e>
              </m:func>
            </m:e>
          </m:d>
          <m:r>
            <m:rPr>
              <m:sty m:val="p"/>
            </m:rPr>
            <w:rPr>
              <w:rFonts w:ascii="Cambria Math" w:hAnsi="Cambria Math"/>
            </w:rPr>
            <m:t>for k=0,1,2,3,…,n-1.</m:t>
          </m:r>
        </m:oMath>
      </m:oMathPara>
    </w:p>
    <w:p w:rsidR="00062246" w:rsidRDefault="00062246" w:rsidP="00062246">
      <w:pPr>
        <w:ind w:left="720"/>
      </w:pPr>
      <w:r w:rsidRPr="00D4018A">
        <w:t xml:space="preserve">The modulus </w:t>
      </w:r>
      <m:oMath>
        <m:rad>
          <m:radPr>
            <m:ctrlPr>
              <w:rPr>
                <w:rFonts w:ascii="Cambria Math" w:hAnsi="Cambria Math"/>
              </w:rPr>
            </m:ctrlPr>
          </m:radPr>
          <m:deg>
            <m:r>
              <m:rPr>
                <m:sty m:val="p"/>
              </m:rPr>
              <w:rPr>
                <w:rFonts w:ascii="Cambria Math" w:hAnsi="Cambria Math"/>
              </w:rPr>
              <m:t>n</m:t>
            </m:r>
          </m:deg>
          <m:e>
            <m:r>
              <m:rPr>
                <m:sty m:val="p"/>
              </m:rPr>
              <w:rPr>
                <w:rFonts w:ascii="Cambria Math" w:hAnsi="Cambria Math"/>
              </w:rPr>
              <m:t>r</m:t>
            </m:r>
          </m:e>
        </m:rad>
        <m:r>
          <m:rPr>
            <m:sty m:val="p"/>
          </m:rPr>
          <w:rPr>
            <w:rFonts w:ascii="Cambria Math" w:hAnsi="Cambria Math"/>
          </w:rPr>
          <m:t xml:space="preserve"> </m:t>
        </m:r>
      </m:oMath>
      <w:r w:rsidRPr="00D4018A">
        <w:t xml:space="preserve">is the unique real nonnegative </w:t>
      </w:r>
      <m:oMath>
        <m:sSup>
          <m:sSupPr>
            <m:ctrlPr>
              <w:rPr>
                <w:rFonts w:ascii="Cambria Math" w:hAnsi="Cambria Math"/>
                <w:i/>
              </w:rPr>
            </m:ctrlPr>
          </m:sSupPr>
          <m:e>
            <m:r>
              <w:rPr>
                <w:rFonts w:ascii="Cambria Math" w:hAnsi="Cambria Math"/>
              </w:rPr>
              <m:t>n</m:t>
            </m:r>
          </m:e>
          <m:sup>
            <m:r>
              <w:rPr>
                <w:rFonts w:ascii="Cambria Math" w:hAnsi="Cambria Math"/>
              </w:rPr>
              <m:t>th</m:t>
            </m:r>
          </m:sup>
        </m:sSup>
        <m:r>
          <w:rPr>
            <w:rFonts w:ascii="Cambria Math" w:hAnsi="Cambria Math"/>
          </w:rPr>
          <m:t xml:space="preserve"> </m:t>
        </m:r>
      </m:oMath>
      <w:r w:rsidRPr="00D4018A">
        <w:t>root of</w:t>
      </w:r>
      <m:oMath>
        <m:r>
          <m:rPr>
            <m:sty m:val="p"/>
          </m:rPr>
          <w:rPr>
            <w:rFonts w:ascii="Cambria Math" w:hAnsi="Cambria Math"/>
          </w:rPr>
          <m:t xml:space="preserve"> r.</m:t>
        </m:r>
      </m:oMath>
    </w:p>
    <w:p w:rsidR="00062246" w:rsidRPr="00B46C82" w:rsidRDefault="00062246" w:rsidP="00A829C4">
      <w:pPr>
        <w:pStyle w:val="ListParagraph"/>
        <w:numPr>
          <w:ilvl w:val="0"/>
          <w:numId w:val="26"/>
        </w:numPr>
        <w:rPr>
          <w:b/>
        </w:rPr>
      </w:pPr>
      <w:r w:rsidRPr="00B46C82">
        <w:rPr>
          <w:b/>
        </w:rPr>
        <w:t>Example</w:t>
      </w:r>
    </w:p>
    <w:p w:rsidR="00062246" w:rsidRDefault="00062246" w:rsidP="00A829C4">
      <w:pPr>
        <w:pStyle w:val="ListParagraph"/>
        <w:numPr>
          <w:ilvl w:val="1"/>
          <w:numId w:val="26"/>
        </w:numPr>
      </w:pPr>
      <w:r>
        <w:t xml:space="preserve">Find all the solutions to </w:t>
      </w:r>
      <m:oMath>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+i</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+2=0</m:t>
        </m:r>
      </m:oMath>
      <w:r>
        <w:t xml:space="preserve"> for </w:t>
      </w:r>
      <m:oMath>
        <m:r>
          <w:rPr>
            <w:rFonts w:ascii="Cambria Math" w:hAnsi="Cambria Math"/>
          </w:rPr>
          <m:t>z</m:t>
        </m:r>
        <m:r>
          <m:rPr>
            <m:scr m:val="double-struck"/>
          </m:rPr>
          <w:rPr>
            <w:rFonts w:ascii="Cambria Math" w:hAnsi="Cambria Math"/>
          </w:rPr>
          <m:t>∈C</m:t>
        </m:r>
      </m:oMath>
    </w:p>
    <w:p w:rsidR="00062246" w:rsidRDefault="00062246" w:rsidP="00A829C4">
      <w:pPr>
        <w:pStyle w:val="ListParagraph"/>
        <w:numPr>
          <w:ilvl w:val="1"/>
          <w:numId w:val="26"/>
        </w:numPr>
      </w:pPr>
      <w:r>
        <w:t>Solution: Using the quadratic equation:</w:t>
      </w:r>
    </w:p>
    <w:p w:rsidR="00062246" w:rsidRDefault="005150FD" w:rsidP="00062246">
      <w:pPr>
        <w:pStyle w:val="ListParagraph"/>
        <w:ind w:left="1440"/>
      </w:pPr>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-4(2)</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-i±3i</m:t>
              </m:r>
            </m:num>
            <m:den>
              <m:r>
                <w:rPr>
                  <w:rFonts w:ascii="Cambria Math" w:hAnsi="Cambria Math"/>
                </w:rPr>
                <m:t>2</m:t>
              </m:r>
            </m:den>
          </m:f>
          <m:r>
            <w:rPr>
              <w:rFonts w:ascii="Cambria Math" w:hAnsi="Cambria Math"/>
            </w:rPr>
            <m:t>=i and-2i</m:t>
          </m:r>
        </m:oMath>
      </m:oMathPara>
    </w:p>
    <w:p w:rsidR="00062246" w:rsidRDefault="00062246" w:rsidP="00062246">
      <w:pPr>
        <w:pStyle w:val="ListParagraph"/>
        <w:ind w:left="1440"/>
      </w:pPr>
      <w:r>
        <w:t xml:space="preserve">Switching to polar form and solving for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=i</m:t>
        </m:r>
      </m:oMath>
      <w:r>
        <w:t>:</w:t>
      </w:r>
    </w:p>
    <w:p w:rsidR="00062246" w:rsidRPr="00CE3A0D" w:rsidRDefault="00062246" w:rsidP="00062246">
      <w:pPr>
        <w:pStyle w:val="ListParagraph"/>
        <w:ind w:left="1440"/>
      </w:pPr>
      <m:oMathPara>
        <m:oMath>
          <m:r>
            <w:rPr>
              <w:rFonts w:ascii="Cambria Math" w:hAnsi="Cambria Math"/>
            </w:rPr>
            <m:t>r=1, θ=</m:t>
          </m:r>
          <m:f>
            <m:fPr>
              <m:ctrlPr>
                <w:rPr>
                  <w:rFonts w:ascii="Cambria Math" w:hAnsi="Cambria Math"/>
                  <w:i/>
                </w:rPr>
              </m:ctrlPr>
            </m:fPr>
            <m:num>
              <m:r>
                <w:rPr>
                  <w:rFonts w:ascii="Cambria Math" w:hAnsi="Cambria Math"/>
                </w:rPr>
                <m:t>π</m:t>
              </m:r>
            </m:num>
            <m:den>
              <m:r>
                <w:rPr>
                  <w:rFonts w:ascii="Cambria Math" w:hAnsi="Cambria Math"/>
                </w:rPr>
                <m:t>2</m:t>
              </m:r>
            </m:den>
          </m:f>
        </m:oMath>
      </m:oMathPara>
    </w:p>
    <w:p w:rsidR="00062246" w:rsidRDefault="00062246" w:rsidP="00062246">
      <w:pPr>
        <w:pStyle w:val="ListParagraph"/>
        <w:ind w:left="1440"/>
      </w:pPr>
      <m:oMathPara>
        <m:oMath>
          <m:r>
            <w:rPr>
              <w:rFonts w:ascii="Cambria Math" w:hAnsi="Cambria Math"/>
            </w:rPr>
            <m:t xml:space="preserve">z=cis </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xml:space="preserve">, cis </m:t>
          </m:r>
          <m:f>
            <m:fPr>
              <m:ctrlPr>
                <w:rPr>
                  <w:rFonts w:ascii="Cambria Math" w:hAnsi="Cambria Math"/>
                  <w:i/>
                </w:rPr>
              </m:ctrlPr>
            </m:fPr>
            <m:num>
              <m:r>
                <w:rPr>
                  <w:rFonts w:ascii="Cambria Math" w:hAnsi="Cambria Math"/>
                </w:rPr>
                <m:t>5π</m:t>
              </m:r>
            </m:num>
            <m:den>
              <m:r>
                <w:rPr>
                  <w:rFonts w:ascii="Cambria Math" w:hAnsi="Cambria Math"/>
                </w:rPr>
                <m:t>4</m:t>
              </m:r>
            </m:den>
          </m:f>
        </m:oMath>
      </m:oMathPara>
    </w:p>
    <w:p w:rsidR="00062246" w:rsidRPr="00CE3A0D" w:rsidRDefault="00062246" w:rsidP="00062246">
      <w:pPr>
        <w:pStyle w:val="ListParagraph"/>
        <w:ind w:left="1440"/>
      </w:pPr>
      <m:oMathPara>
        <m:oMath>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Default="00062246" w:rsidP="00062246">
      <w:pPr>
        <w:pStyle w:val="ListParagraph"/>
        <w:ind w:left="1440"/>
      </w:pPr>
      <m:oMathPara>
        <m:oMath>
          <m:r>
            <w:rPr>
              <w:rFonts w:ascii="Cambria Math" w:hAnsi="Cambria Math"/>
            </w:rPr>
            <m:t>sin</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Pr="00CE3A0D" w:rsidRDefault="00062246" w:rsidP="00062246">
      <w:pPr>
        <w:pStyle w:val="ListParagraph"/>
        <w:ind w:left="1440"/>
      </w:pPr>
      <m:oMathPara>
        <m:oMath>
          <m:r>
            <w:rPr>
              <w:rFonts w:ascii="Cambria Math" w:hAnsi="Cambria Math"/>
            </w:rPr>
            <m:t>cos</m:t>
          </m:r>
          <m:f>
            <m:fPr>
              <m:ctrlPr>
                <w:rPr>
                  <w:rFonts w:ascii="Cambria Math" w:hAnsi="Cambria Math"/>
                  <w:i/>
                </w:rPr>
              </m:ctrlPr>
            </m:fPr>
            <m:num>
              <m:r>
                <w:rPr>
                  <w:rFonts w:ascii="Cambria Math" w:hAnsi="Cambria Math"/>
                </w:rPr>
                <m:t>5π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Pr="00CE3A0D" w:rsidRDefault="00062246" w:rsidP="00062246">
      <w:pPr>
        <w:pStyle w:val="ListParagraph"/>
        <w:ind w:left="1440"/>
      </w:pPr>
      <m:oMathPara>
        <m:oMath>
          <m:r>
            <w:rPr>
              <w:rFonts w:ascii="Cambria Math" w:hAnsi="Cambria Math"/>
            </w:rPr>
            <m:t>sin</m:t>
          </m:r>
          <m:f>
            <m:fPr>
              <m:ctrlPr>
                <w:rPr>
                  <w:rFonts w:ascii="Cambria Math" w:hAnsi="Cambria Math"/>
                  <w:i/>
                </w:rPr>
              </m:ctrlPr>
            </m:fPr>
            <m:num>
              <m:r>
                <w:rPr>
                  <w:rFonts w:ascii="Cambria Math" w:hAnsi="Cambria Math"/>
                </w:rPr>
                <m:t>5π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Default="00062246" w:rsidP="00062246">
      <w:pPr>
        <w:pStyle w:val="ListParagraph"/>
        <w:ind w:left="1440"/>
      </w:pPr>
      <m:oMathPara>
        <m:oMath>
          <m:r>
            <w:rPr>
              <w:rFonts w:ascii="Cambria Math" w:hAnsi="Cambria Math"/>
            </w:rPr>
            <m:t>z=±(</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oMath>
      </m:oMathPara>
    </w:p>
    <w:p w:rsidR="00062246" w:rsidRDefault="00062246" w:rsidP="00062246">
      <w:pPr>
        <w:pStyle w:val="ListParagraph"/>
        <w:ind w:left="1440"/>
      </w:pPr>
    </w:p>
    <w:p w:rsidR="00062246" w:rsidRDefault="00062246" w:rsidP="00062246">
      <w:pPr>
        <w:pStyle w:val="ListParagraph"/>
        <w:ind w:left="1440"/>
      </w:pPr>
      <w:r>
        <w:t xml:space="preserve">Switching to polar form and solving for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=-2i</m:t>
        </m:r>
      </m:oMath>
      <w:r>
        <w:t>:</w:t>
      </w:r>
    </w:p>
    <w:p w:rsidR="00062246" w:rsidRDefault="00062246" w:rsidP="00062246">
      <w:pPr>
        <w:pStyle w:val="ListParagraph"/>
        <w:ind w:left="1440"/>
      </w:pPr>
      <m:oMathPara>
        <m:oMath>
          <m:r>
            <w:rPr>
              <w:rFonts w:ascii="Cambria Math" w:hAnsi="Cambria Math"/>
            </w:rPr>
            <m:t>r=2, θ=</m:t>
          </m:r>
          <m:f>
            <m:fPr>
              <m:ctrlPr>
                <w:rPr>
                  <w:rFonts w:ascii="Cambria Math" w:hAnsi="Cambria Math"/>
                  <w:i/>
                </w:rPr>
              </m:ctrlPr>
            </m:fPr>
            <m:num>
              <m:r>
                <w:rPr>
                  <w:rFonts w:ascii="Cambria Math" w:hAnsi="Cambria Math"/>
                </w:rPr>
                <m:t>3π</m:t>
              </m:r>
            </m:num>
            <m:den>
              <m:r>
                <w:rPr>
                  <w:rFonts w:ascii="Cambria Math" w:hAnsi="Cambria Math"/>
                </w:rPr>
                <m:t>2</m:t>
              </m:r>
            </m:den>
          </m:f>
        </m:oMath>
      </m:oMathPara>
    </w:p>
    <w:p w:rsidR="00062246" w:rsidRPr="00CE3A0D" w:rsidRDefault="00062246" w:rsidP="00062246">
      <w:pPr>
        <w:pStyle w:val="ListParagraph"/>
        <w:ind w:left="1440"/>
      </w:pPr>
      <m:oMathPara>
        <m:oMath>
          <m:r>
            <w:rPr>
              <w:rFonts w:ascii="Cambria Math" w:hAnsi="Cambria Math"/>
            </w:rPr>
            <m:t>z=</m:t>
          </m:r>
          <m:rad>
            <m:radPr>
              <m:degHide m:val="1"/>
              <m:ctrlPr>
                <w:rPr>
                  <w:rFonts w:ascii="Cambria Math" w:hAnsi="Cambria Math"/>
                  <w:i/>
                </w:rPr>
              </m:ctrlPr>
            </m:radPr>
            <m:deg/>
            <m:e>
              <m:r>
                <w:rPr>
                  <w:rFonts w:ascii="Cambria Math" w:hAnsi="Cambria Math"/>
                </w:rPr>
                <m:t>2</m:t>
              </m:r>
            </m:e>
          </m:rad>
          <m:r>
            <w:rPr>
              <w:rFonts w:ascii="Cambria Math" w:hAnsi="Cambria Math"/>
            </w:rPr>
            <m:t xml:space="preserve"> cis </m:t>
          </m:r>
          <m:f>
            <m:fPr>
              <m:ctrlPr>
                <w:rPr>
                  <w:rFonts w:ascii="Cambria Math" w:hAnsi="Cambria Math"/>
                  <w:i/>
                </w:rPr>
              </m:ctrlPr>
            </m:fPr>
            <m:num>
              <m:r>
                <w:rPr>
                  <w:rFonts w:ascii="Cambria Math" w:hAnsi="Cambria Math"/>
                </w:rPr>
                <m:t>3π</m:t>
              </m:r>
            </m:num>
            <m:den>
              <m:r>
                <w:rPr>
                  <w:rFonts w:ascii="Cambria Math" w:hAnsi="Cambria Math"/>
                </w:rPr>
                <m:t>4</m:t>
              </m:r>
            </m:den>
          </m:f>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r>
            <w:rPr>
              <w:rFonts w:ascii="Cambria Math" w:hAnsi="Cambria Math"/>
            </w:rPr>
            <m:t xml:space="preserve"> cis </m:t>
          </m:r>
          <m:f>
            <m:fPr>
              <m:ctrlPr>
                <w:rPr>
                  <w:rFonts w:ascii="Cambria Math" w:hAnsi="Cambria Math"/>
                  <w:i/>
                </w:rPr>
              </m:ctrlPr>
            </m:fPr>
            <m:num>
              <m:r>
                <w:rPr>
                  <w:rFonts w:ascii="Cambria Math" w:hAnsi="Cambria Math"/>
                </w:rPr>
                <m:t>7π</m:t>
              </m:r>
            </m:num>
            <m:den>
              <m:r>
                <w:rPr>
                  <w:rFonts w:ascii="Cambria Math" w:hAnsi="Cambria Math"/>
                </w:rPr>
                <m:t>4</m:t>
              </m:r>
            </m:den>
          </m:f>
        </m:oMath>
      </m:oMathPara>
    </w:p>
    <w:p w:rsidR="00062246" w:rsidRDefault="00062246" w:rsidP="00062246">
      <w:pPr>
        <w:pStyle w:val="ListParagraph"/>
        <w:ind w:left="1440"/>
      </w:pPr>
      <m:oMathPara>
        <m:oMath>
          <m:r>
            <w:rPr>
              <w:rFonts w:ascii="Cambria Math" w:hAnsi="Cambria Math"/>
            </w:rPr>
            <m:t>cos</m:t>
          </m:r>
          <m:f>
            <m:fPr>
              <m:ctrlPr>
                <w:rPr>
                  <w:rFonts w:ascii="Cambria Math" w:hAnsi="Cambria Math"/>
                  <w:i/>
                </w:rPr>
              </m:ctrlPr>
            </m:fPr>
            <m:num>
              <m:r>
                <w:rPr>
                  <w:rFonts w:ascii="Cambria Math" w:hAnsi="Cambria Math"/>
                </w:rPr>
                <m:t>3π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Default="00062246" w:rsidP="00062246">
      <w:pPr>
        <w:pStyle w:val="ListParagraph"/>
        <w:ind w:left="1440"/>
      </w:pPr>
      <m:oMathPara>
        <m:oMath>
          <m:r>
            <w:rPr>
              <w:rFonts w:ascii="Cambria Math" w:hAnsi="Cambria Math"/>
            </w:rPr>
            <m:t>sin</m:t>
          </m:r>
          <m:f>
            <m:fPr>
              <m:ctrlPr>
                <w:rPr>
                  <w:rFonts w:ascii="Cambria Math" w:hAnsi="Cambria Math"/>
                  <w:i/>
                </w:rPr>
              </m:ctrlPr>
            </m:fPr>
            <m:num>
              <m:r>
                <w:rPr>
                  <w:rFonts w:ascii="Cambria Math" w:hAnsi="Cambria Math"/>
                </w:rPr>
                <m:t>3π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Default="00062246" w:rsidP="00062246">
      <w:pPr>
        <w:pStyle w:val="ListParagraph"/>
        <w:ind w:left="1440"/>
      </w:pPr>
      <m:oMathPara>
        <m:oMath>
          <m:r>
            <w:rPr>
              <w:rFonts w:ascii="Cambria Math" w:hAnsi="Cambria Math"/>
            </w:rPr>
            <m:t>cos</m:t>
          </m:r>
          <m:f>
            <m:fPr>
              <m:ctrlPr>
                <w:rPr>
                  <w:rFonts w:ascii="Cambria Math" w:hAnsi="Cambria Math"/>
                  <w:i/>
                </w:rPr>
              </m:ctrlPr>
            </m:fPr>
            <m:num>
              <m:r>
                <w:rPr>
                  <w:rFonts w:ascii="Cambria Math" w:hAnsi="Cambria Math"/>
                </w:rPr>
                <m:t>7π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Default="00062246" w:rsidP="00062246">
      <w:pPr>
        <w:pStyle w:val="ListParagraph"/>
        <w:ind w:left="1440"/>
      </w:pPr>
      <m:oMathPara>
        <m:oMath>
          <m:r>
            <w:rPr>
              <w:rFonts w:ascii="Cambria Math" w:hAnsi="Cambria Math"/>
            </w:rPr>
            <m:t>sin</m:t>
          </m:r>
          <m:f>
            <m:fPr>
              <m:ctrlPr>
                <w:rPr>
                  <w:rFonts w:ascii="Cambria Math" w:hAnsi="Cambria Math"/>
                  <w:i/>
                </w:rPr>
              </m:ctrlPr>
            </m:fPr>
            <m:num>
              <m:r>
                <w:rPr>
                  <w:rFonts w:ascii="Cambria Math" w:hAnsi="Cambria Math"/>
                </w:rPr>
                <m:t>7π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rsidR="00062246" w:rsidRDefault="00062246" w:rsidP="00062246">
      <w:pPr>
        <w:pStyle w:val="ListParagraph"/>
        <w:ind w:left="1440"/>
      </w:pPr>
      <m:oMathPara>
        <m:oMath>
          <m:r>
            <w:rPr>
              <w:rFonts w:ascii="Cambria Math" w:hAnsi="Cambria Math"/>
            </w:rPr>
            <m:t>z=±(1-i)</m:t>
          </m:r>
        </m:oMath>
      </m:oMathPara>
    </w:p>
    <w:p w:rsidR="00062246" w:rsidRPr="00CE3A0D" w:rsidRDefault="00062246" w:rsidP="00062246">
      <w:pPr>
        <w:pStyle w:val="ListParagraph"/>
        <w:ind w:left="1440"/>
      </w:pPr>
      <w:r>
        <w:t xml:space="preserve">Therefore, </w:t>
      </w:r>
      <m:oMath>
        <m:r>
          <w:rPr>
            <w:rFonts w:ascii="Cambria Math" w:hAnsi="Cambria Math"/>
          </w:rPr>
          <m:t>z=±(</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oMath>
      <w:r>
        <w:t xml:space="preserve">, </w:t>
      </w:r>
      <m:oMath>
        <m:r>
          <w:rPr>
            <w:rFonts w:ascii="Cambria Math" w:hAnsi="Cambria Math"/>
          </w:rPr>
          <m:t>±(1-i)</m:t>
        </m:r>
      </m:oMath>
    </w:p>
    <w:p w:rsidR="00062246" w:rsidRPr="00D4018A" w:rsidRDefault="00062246" w:rsidP="00062246">
      <w:pPr>
        <w:pStyle w:val="Heading3"/>
      </w:pPr>
      <w:r w:rsidRPr="00D4018A">
        <w:t>8.8 Fundamental Theorem of Algebra</w:t>
      </w:r>
    </w:p>
    <w:p w:rsidR="00062246" w:rsidRPr="00B46C82" w:rsidRDefault="00062246" w:rsidP="00A829C4">
      <w:pPr>
        <w:pStyle w:val="ListParagraph"/>
        <w:numPr>
          <w:ilvl w:val="0"/>
          <w:numId w:val="19"/>
        </w:numPr>
        <w:rPr>
          <w:b/>
        </w:rPr>
      </w:pPr>
      <w:r w:rsidRPr="00B46C82">
        <w:rPr>
          <w:b/>
        </w:rPr>
        <w:t>Fundamental Theorem of Algebra 8.81</w:t>
      </w:r>
    </w:p>
    <w:p w:rsidR="00062246" w:rsidRPr="00D4018A" w:rsidRDefault="00062246" w:rsidP="00A829C4">
      <w:pPr>
        <w:pStyle w:val="ListParagraph"/>
        <w:numPr>
          <w:ilvl w:val="1"/>
          <w:numId w:val="19"/>
        </w:numPr>
        <w:rPr>
          <w:b/>
        </w:rPr>
      </w:pPr>
      <w:r w:rsidRPr="00D4018A">
        <w:t xml:space="preserve">Every equation of the form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sSup>
          <m:sSupPr>
            <m:ctrlPr>
              <w:rPr>
                <w:rFonts w:ascii="Cambria Math" w:hAnsi="Cambria Math"/>
              </w:rPr>
            </m:ctrlPr>
          </m:sSupPr>
          <m:e>
            <m:r>
              <m:rPr>
                <m:sty m:val="p"/>
              </m:rPr>
              <w:rPr>
                <w:rFonts w:ascii="Cambria Math" w:hAnsi="Cambria Math"/>
              </w:rPr>
              <m:t>z</m:t>
            </m:r>
          </m:e>
          <m:sup>
            <m:r>
              <m:rPr>
                <m:sty m:val="p"/>
              </m:rPr>
              <w:rPr>
                <w:rFonts w:ascii="Cambria Math" w:hAnsi="Cambria Math"/>
              </w:rPr>
              <m:t>n</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sSup>
          <m:sSupPr>
            <m:ctrlPr>
              <w:rPr>
                <w:rFonts w:ascii="Cambria Math" w:hAnsi="Cambria Math"/>
              </w:rPr>
            </m:ctrlPr>
          </m:sSupPr>
          <m:e>
            <m:r>
              <m:rPr>
                <m:sty m:val="p"/>
              </m:rPr>
              <w:rPr>
                <w:rFonts w:ascii="Cambria Math" w:hAnsi="Cambria Math"/>
              </w:rPr>
              <m:t>z</m:t>
            </m:r>
          </m:e>
          <m:sup>
            <m:r>
              <m:rPr>
                <m:sty m:val="p"/>
              </m:rPr>
              <w:rPr>
                <w:rFonts w:ascii="Cambria Math" w:hAnsi="Cambria Math"/>
              </w:rPr>
              <m:t>n-1</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 xml:space="preserve">=0, </m:t>
        </m:r>
      </m:oMath>
      <w:r w:rsidRPr="00D4018A">
        <w:t xml:space="preserve">where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cr m:val="double-struck"/>
            <m:sty m:val="p"/>
          </m:rPr>
          <w:rPr>
            <w:rFonts w:ascii="Cambria Math" w:hAnsi="Cambria Math"/>
          </w:rPr>
          <m:t xml:space="preserve">∈C, </m:t>
        </m:r>
        <m:r>
          <m:rPr>
            <m:sty m:val="p"/>
          </m:rPr>
          <w:rPr>
            <w:rFonts w:ascii="Cambria Math" w:hAnsi="Cambria Math"/>
          </w:rPr>
          <m:t xml:space="preserve">n≥1 and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 xml:space="preserve">≠0, </m:t>
        </m:r>
      </m:oMath>
      <w:r w:rsidRPr="00D4018A">
        <w:t>has at least one solution in the complex numbers.</w:t>
      </w:r>
    </w:p>
    <w:p w:rsidR="00062246" w:rsidRDefault="00062246" w:rsidP="00062246">
      <w:pPr>
        <w:pStyle w:val="Heading3"/>
      </w:pPr>
      <w:r w:rsidRPr="00D4018A">
        <w:t>Proofs to be memorized:</w:t>
      </w:r>
    </w:p>
    <w:p w:rsidR="00CF1E51" w:rsidRPr="004D741E" w:rsidRDefault="00CF1E51" w:rsidP="00A829C4">
      <w:pPr>
        <w:pStyle w:val="ListParagraph"/>
        <w:numPr>
          <w:ilvl w:val="0"/>
          <w:numId w:val="9"/>
        </w:numPr>
      </w:pPr>
      <w:r w:rsidRPr="004D741E">
        <w:rPr>
          <w:b/>
        </w:rPr>
        <w:t>Euclid’s Theorem 2.52</w:t>
      </w:r>
    </w:p>
    <w:p w:rsidR="00CF1E51" w:rsidRPr="004D741E" w:rsidRDefault="00CF1E51" w:rsidP="00A829C4">
      <w:pPr>
        <w:pStyle w:val="ListParagraph"/>
        <w:numPr>
          <w:ilvl w:val="1"/>
          <w:numId w:val="9"/>
        </w:numPr>
      </w:pPr>
      <w:r w:rsidRPr="004D741E">
        <w:t>The number of primes is infinite.</w:t>
      </w:r>
    </w:p>
    <w:p w:rsidR="00A61909" w:rsidRDefault="00CF1E51" w:rsidP="00A829C4">
      <w:pPr>
        <w:pStyle w:val="ListParagraph"/>
        <w:numPr>
          <w:ilvl w:val="1"/>
          <w:numId w:val="9"/>
        </w:numPr>
      </w:pPr>
      <w:r w:rsidRPr="004D741E">
        <w:t xml:space="preserve">Proof by Contradiction: Suppose that there is only a finite number of primes, say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Pr="004D741E">
        <w:t xml:space="preserve">. We can find a number that can not be generated by multiplying these </w:t>
      </w:r>
      <m:oMath>
        <m:r>
          <w:rPr>
            <w:rFonts w:ascii="Cambria Math" w:hAnsi="Cambria Math"/>
          </w:rPr>
          <m:t>n</m:t>
        </m:r>
      </m:oMath>
      <w:r w:rsidRPr="004D741E">
        <w:t xml:space="preserve"> primes together. Consider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+1</m:t>
        </m:r>
      </m:oMath>
      <w:r w:rsidRPr="004D741E">
        <w:t xml:space="preserve">. As </w:t>
      </w:r>
      <m:oMath>
        <m:r>
          <w:rPr>
            <w:rFonts w:ascii="Cambria Math" w:hAnsi="Cambria Math"/>
          </w:rPr>
          <m:t xml:space="preserve">N&gt;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Pr="004D741E">
        <w:t xml:space="preserve">, </w:t>
      </w:r>
      <m:oMath>
        <m:r>
          <w:rPr>
            <w:rFonts w:ascii="Cambria Math" w:hAnsi="Cambria Math"/>
          </w:rPr>
          <m:t>N</m:t>
        </m:r>
      </m:oMath>
      <w:r w:rsidRPr="004D741E">
        <w:t xml:space="preserve"> is not a prime. On the other hand, </w:t>
      </w:r>
      <m:oMath>
        <m:r>
          <w:rPr>
            <w:rFonts w:ascii="Cambria Math" w:hAnsi="Cambria Math"/>
          </w:rPr>
          <m:t>N</m:t>
        </m:r>
      </m:oMath>
      <w:r w:rsidRPr="004D741E">
        <w:t xml:space="preserve"> is not divisible by any of the primes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Pr="004D741E">
        <w:t xml:space="preserve">; if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oMath>
      <w:r w:rsidRPr="004D741E">
        <w:t xml:space="preserve">, then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Pr="004D741E">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oMath>
      <w:r w:rsidRPr="004D741E">
        <w:t>, a contradiction.</w:t>
      </w:r>
    </w:p>
    <w:p w:rsidR="00A61909" w:rsidRPr="00A61909" w:rsidRDefault="00A61909" w:rsidP="00A61909">
      <w:pPr>
        <w:pStyle w:val="ListParagraph"/>
        <w:numPr>
          <w:ilvl w:val="0"/>
          <w:numId w:val="9"/>
        </w:numPr>
      </w:pPr>
      <w:r>
        <w:rPr>
          <w:b/>
        </w:rPr>
        <w:t>Theorem 2.35</w:t>
      </w:r>
    </w:p>
    <w:p w:rsidR="00CF1E51" w:rsidRDefault="00A61909" w:rsidP="00A61909">
      <w:pPr>
        <w:pStyle w:val="ListParagraph"/>
        <w:numPr>
          <w:ilvl w:val="1"/>
          <w:numId w:val="9"/>
        </w:numPr>
      </w:pPr>
      <w:r>
        <w:t xml:space="preserve">If </w:t>
      </w:r>
      <m:oMath>
        <m:r>
          <w:rPr>
            <w:rFonts w:ascii="Cambria Math" w:hAnsi="Cambria Math"/>
          </w:rPr>
          <m:t>p</m:t>
        </m:r>
      </m:oMath>
      <w:r>
        <w:t xml:space="preserve"> is a prime and </w:t>
      </w:r>
      <m:oMath>
        <m:r>
          <w:rPr>
            <w:rFonts w:ascii="Cambria Math" w:hAnsi="Cambria Math"/>
          </w:rPr>
          <m:t>p|ab</m:t>
        </m:r>
      </m:oMath>
      <w:r>
        <w:t xml:space="preserve">, then </w:t>
      </w:r>
      <m:oMath>
        <m:r>
          <w:rPr>
            <w:rFonts w:ascii="Cambria Math" w:hAnsi="Cambria Math"/>
          </w:rPr>
          <m:t>p|a</m:t>
        </m:r>
      </m:oMath>
      <w:r>
        <w:t xml:space="preserve"> or </w:t>
      </w:r>
      <m:oMath>
        <m:r>
          <w:rPr>
            <w:rFonts w:ascii="Cambria Math" w:hAnsi="Cambria Math"/>
          </w:rPr>
          <m:t>p|b</m:t>
        </m:r>
      </m:oMath>
      <w:r>
        <w:t>.</w:t>
      </w:r>
    </w:p>
    <w:p w:rsidR="00A61909" w:rsidRPr="004D741E" w:rsidRDefault="00A61909" w:rsidP="00A61909">
      <w:pPr>
        <w:pStyle w:val="ListParagraph"/>
        <w:numPr>
          <w:ilvl w:val="1"/>
          <w:numId w:val="9"/>
        </w:numPr>
      </w:pPr>
      <w:r>
        <w:t xml:space="preserve">Proof: Suppose that the prime </w:t>
      </w:r>
      <m:oMath>
        <m:r>
          <w:rPr>
            <w:rFonts w:ascii="Cambria Math" w:hAnsi="Cambria Math"/>
          </w:rPr>
          <m:t>p</m:t>
        </m:r>
      </m:oMath>
      <w:r>
        <w:t xml:space="preserve"> divides </w:t>
      </w:r>
      <m:oMath>
        <m:r>
          <w:rPr>
            <w:rFonts w:ascii="Cambria Math" w:hAnsi="Cambria Math"/>
          </w:rPr>
          <m:t>ab</m:t>
        </m:r>
      </m:oMath>
      <w:r>
        <w:t xml:space="preserve"> but does not divide </w:t>
      </w:r>
      <m:oMath>
        <m:r>
          <w:rPr>
            <w:rFonts w:ascii="Cambria Math" w:hAnsi="Cambria Math"/>
          </w:rPr>
          <m:t>a</m:t>
        </m:r>
      </m:oMath>
      <w:r>
        <w:t xml:space="preserve">. Since the only positive divisors of the prime </w:t>
      </w:r>
      <m:oMath>
        <m:r>
          <w:rPr>
            <w:rFonts w:ascii="Cambria Math" w:hAnsi="Cambria Math"/>
          </w:rPr>
          <m:t>p</m:t>
        </m:r>
      </m:oMath>
      <w:r>
        <w:t xml:space="preserve"> are </w:t>
      </w:r>
      <m:oMath>
        <m:r>
          <w:rPr>
            <w:rFonts w:ascii="Cambria Math" w:hAnsi="Cambria Math"/>
          </w:rPr>
          <m:t>1</m:t>
        </m:r>
      </m:oMath>
      <w:r>
        <w:t xml:space="preserve"> and </w:t>
      </w:r>
      <m:oMath>
        <m:r>
          <w:rPr>
            <w:rFonts w:ascii="Cambria Math" w:hAnsi="Cambria Math"/>
          </w:rPr>
          <m:t>p</m:t>
        </m:r>
      </m:oMath>
      <w:r>
        <w:t>, the only positive common divisor</w:t>
      </w:r>
      <w:del w:id="24" w:author="Aaron" w:date="2010-12-09T19:53:00Z">
        <w:r w:rsidDel="00CA19CD">
          <w:delText>s</w:delText>
        </w:r>
      </w:del>
      <w:r>
        <w:t xml:space="preserve"> of </w:t>
      </w:r>
      <m:oMath>
        <m:r>
          <w:rPr>
            <w:rFonts w:ascii="Cambria Math" w:hAnsi="Cambria Math"/>
          </w:rPr>
          <m:t>p</m:t>
        </m:r>
      </m:oMath>
      <w:r>
        <w:t xml:space="preserve"> and </w:t>
      </w:r>
      <m:oMath>
        <m:r>
          <w:rPr>
            <w:rFonts w:ascii="Cambria Math" w:hAnsi="Cambria Math"/>
          </w:rPr>
          <m:t>a</m:t>
        </m:r>
      </m:oMath>
      <w:r>
        <w:t xml:space="preserve"> is </w:t>
      </w:r>
      <m:oMath>
        <m:r>
          <w:rPr>
            <w:rFonts w:ascii="Cambria Math" w:hAnsi="Cambria Math"/>
          </w:rPr>
          <m:t>1</m:t>
        </m:r>
      </m:oMath>
      <w:r>
        <w:t xml:space="preserve">; hence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a,p</m:t>
                </m:r>
              </m:e>
            </m:d>
          </m:e>
        </m:func>
        <m:r>
          <w:rPr>
            <w:rFonts w:ascii="Cambria Math" w:hAnsi="Cambria Math"/>
          </w:rPr>
          <m:t>=1</m:t>
        </m:r>
      </m:oMath>
      <w:r>
        <w:t xml:space="preserve">. It now follows from Proposition 2.28 that </w:t>
      </w:r>
      <m:oMath>
        <m:r>
          <w:rPr>
            <w:rFonts w:ascii="Cambria Math" w:hAnsi="Cambria Math"/>
          </w:rPr>
          <m:t>p|b</m:t>
        </m:r>
      </m:oMath>
      <w:r>
        <w:t xml:space="preserve">. Therefore, either </w:t>
      </w:r>
      <m:oMath>
        <m:r>
          <w:rPr>
            <w:rFonts w:ascii="Cambria Math" w:hAnsi="Cambria Math"/>
          </w:rPr>
          <m:t>p|a</m:t>
        </m:r>
      </m:oMath>
      <w:r>
        <w:t xml:space="preserve"> or </w:t>
      </w:r>
      <m:oMath>
        <m:r>
          <w:rPr>
            <w:rFonts w:ascii="Cambria Math" w:hAnsi="Cambria Math"/>
          </w:rPr>
          <m:t>p|b</m:t>
        </m:r>
      </m:oMath>
      <w:r>
        <w:t>.</w:t>
      </w:r>
    </w:p>
    <w:p w:rsidR="00CF1E51" w:rsidRPr="004D741E" w:rsidRDefault="00CF1E51" w:rsidP="00A829C4">
      <w:pPr>
        <w:pStyle w:val="ListParagraph"/>
        <w:numPr>
          <w:ilvl w:val="0"/>
          <w:numId w:val="9"/>
        </w:numPr>
      </w:pPr>
      <w:r w:rsidRPr="004D741E">
        <w:rPr>
          <w:b/>
        </w:rPr>
        <w:t>Proposition 3.12</w:t>
      </w:r>
    </w:p>
    <w:p w:rsidR="00CF1E51" w:rsidRPr="004D741E" w:rsidRDefault="00CF1E51" w:rsidP="00A829C4">
      <w:pPr>
        <w:pStyle w:val="ListParagraph"/>
        <w:numPr>
          <w:ilvl w:val="1"/>
          <w:numId w:val="5"/>
        </w:numPr>
      </w:pPr>
      <w:r w:rsidRPr="004D741E">
        <w:t xml:space="preserve">If </w:t>
      </w:r>
      <m:oMath>
        <m:r>
          <w:rPr>
            <w:rFonts w:ascii="Cambria Math" w:hAnsi="Cambria Math"/>
          </w:rPr>
          <m:t>a≡a</m:t>
        </m:r>
        <m:r>
          <w:rPr>
            <w:rFonts w:ascii="Cambria Math" w:hAnsi="Cambria Math" w:cs="Arial"/>
          </w:rPr>
          <m:t>'</m:t>
        </m:r>
        <m:r>
          <w:rPr>
            <w:rFonts w:ascii="Cambria Math" w:hAnsi="Cambria Math" w:cs="Calibri"/>
          </w:rPr>
          <m:t>( mod m)</m:t>
        </m:r>
      </m:oMath>
      <w:r w:rsidRPr="004D741E">
        <w:rPr>
          <w:rFonts w:ascii="Calibri" w:hAnsi="Calibri" w:cs="Calibri"/>
        </w:rPr>
        <w:t xml:space="preserve"> and </w:t>
      </w:r>
      <m:oMath>
        <m:r>
          <w:rPr>
            <w:rFonts w:ascii="Cambria Math" w:hAnsi="Cambria Math" w:cs="Calibri"/>
          </w:rPr>
          <m:t>b</m:t>
        </m:r>
        <m:r>
          <w:rPr>
            <w:rFonts w:ascii="Cambria Math" w:hAnsi="Cambria Math"/>
          </w:rPr>
          <m:t>≡b</m:t>
        </m:r>
        <m:r>
          <w:rPr>
            <w:rFonts w:ascii="Cambria Math" w:hAnsi="Cambria Math" w:cs="Arial"/>
          </w:rPr>
          <m:t>'</m:t>
        </m:r>
        <m:r>
          <w:rPr>
            <w:rFonts w:ascii="Cambria Math" w:hAnsi="Cambria Math" w:cs="Calibri"/>
          </w:rPr>
          <m:t xml:space="preserve"> ( mod m)</m:t>
        </m:r>
      </m:oMath>
      <w:r w:rsidRPr="004D741E">
        <w:rPr>
          <w:rFonts w:ascii="Calibri" w:hAnsi="Calibri" w:cs="Calibri"/>
        </w:rPr>
        <w:t xml:space="preserve">, then </w:t>
      </w:r>
    </w:p>
    <w:p w:rsidR="00CF1E51" w:rsidRPr="004D741E" w:rsidRDefault="00CF1E51" w:rsidP="00A829C4">
      <w:pPr>
        <w:pStyle w:val="ListParagraph"/>
        <w:numPr>
          <w:ilvl w:val="0"/>
          <w:numId w:val="10"/>
        </w:numPr>
        <w:rPr>
          <w:rFonts w:ascii="Cambria Math" w:hAnsi="Cambria Math" w:hint="eastAsia"/>
          <w:oMath/>
        </w:rPr>
      </w:pPr>
      <m:oMath>
        <m:r>
          <w:rPr>
            <w:rFonts w:ascii="Cambria Math" w:hAnsi="Cambria Math"/>
          </w:rPr>
          <m:t>a+b≡a</m:t>
        </m:r>
        <m:r>
          <w:rPr>
            <w:rFonts w:ascii="Cambria Math" w:hAnsi="Cambria Math" w:cs="Arial"/>
          </w:rPr>
          <m:t>'</m:t>
        </m:r>
        <m:r>
          <w:rPr>
            <w:rFonts w:ascii="Cambria Math" w:hAnsi="Cambria Math" w:cs="Calibri"/>
          </w:rPr>
          <m:t>+b</m:t>
        </m:r>
        <m:r>
          <w:rPr>
            <w:rFonts w:ascii="Cambria Math" w:hAnsi="Cambria Math" w:cs="Arial"/>
          </w:rPr>
          <m:t>'</m:t>
        </m:r>
      </m:oMath>
    </w:p>
    <w:p w:rsidR="00CF1E51" w:rsidRPr="004D741E" w:rsidRDefault="00CF1E51" w:rsidP="00A829C4">
      <w:pPr>
        <w:pStyle w:val="ListParagraph"/>
        <w:numPr>
          <w:ilvl w:val="0"/>
          <w:numId w:val="10"/>
        </w:numPr>
        <w:rPr>
          <w:rFonts w:ascii="Cambria Math" w:hAnsi="Cambria Math" w:hint="eastAsia"/>
          <w:oMath/>
        </w:rPr>
      </w:pPr>
      <m:oMath>
        <m:r>
          <w:rPr>
            <w:rFonts w:ascii="Cambria Math" w:hAnsi="Cambria Math"/>
          </w:rPr>
          <m:t>a-b≡a</m:t>
        </m:r>
        <m:r>
          <w:rPr>
            <w:rFonts w:ascii="Cambria Math" w:hAnsi="Cambria Math" w:cs="Arial"/>
          </w:rPr>
          <m:t>'</m:t>
        </m:r>
        <m:r>
          <w:rPr>
            <w:rFonts w:ascii="Cambria Math" w:hAnsi="Cambria Math" w:cs="Calibri"/>
          </w:rPr>
          <m:t>-b</m:t>
        </m:r>
        <m:r>
          <w:rPr>
            <w:rFonts w:ascii="Cambria Math" w:hAnsi="Cambria Math" w:cs="Arial"/>
          </w:rPr>
          <m:t>'</m:t>
        </m:r>
      </m:oMath>
    </w:p>
    <w:p w:rsidR="00CF1E51" w:rsidRPr="004D741E" w:rsidRDefault="00CF1E51" w:rsidP="00A829C4">
      <w:pPr>
        <w:pStyle w:val="ListParagraph"/>
        <w:numPr>
          <w:ilvl w:val="0"/>
          <w:numId w:val="10"/>
        </w:numPr>
        <w:rPr>
          <w:rFonts w:ascii="Cambria Math" w:hAnsi="Cambria Math" w:hint="eastAsia"/>
          <w:oMath/>
        </w:rPr>
      </w:pPr>
      <m:oMath>
        <m:r>
          <w:rPr>
            <w:rFonts w:ascii="Cambria Math" w:hAnsi="Cambria Math"/>
          </w:rPr>
          <m:t>a∙ b≡a</m:t>
        </m:r>
        <m:r>
          <w:rPr>
            <w:rFonts w:ascii="Cambria Math" w:hAnsi="Cambria Math" w:cs="Arial"/>
          </w:rPr>
          <m:t>'</m:t>
        </m:r>
        <m:r>
          <w:rPr>
            <w:rFonts w:ascii="Cambria Math" w:hAnsi="Cambria Math" w:cs="Calibri"/>
          </w:rPr>
          <m:t>∙ b</m:t>
        </m:r>
        <m:r>
          <w:rPr>
            <w:rFonts w:ascii="Cambria Math" w:hAnsi="Cambria Math" w:cs="Arial"/>
          </w:rPr>
          <m:t>'</m:t>
        </m:r>
      </m:oMath>
    </w:p>
    <w:p w:rsidR="00CF1E51" w:rsidRPr="004D741E" w:rsidRDefault="00CF1E51" w:rsidP="00A829C4">
      <w:pPr>
        <w:pStyle w:val="ListParagraph"/>
        <w:numPr>
          <w:ilvl w:val="1"/>
          <w:numId w:val="5"/>
        </w:numPr>
      </w:pPr>
      <w:r w:rsidRPr="004D741E">
        <w:t xml:space="preserve">Proof: Since </w:t>
      </w:r>
      <m:oMath>
        <m:r>
          <w:rPr>
            <w:rFonts w:ascii="Cambria Math" w:hAnsi="Cambria Math"/>
          </w:rPr>
          <m:t>a≡a</m:t>
        </m:r>
        <m:r>
          <w:rPr>
            <w:rFonts w:ascii="Cambria Math" w:hAnsi="Cambria Math" w:cs="Arial"/>
          </w:rPr>
          <m:t>'</m:t>
        </m:r>
        <m:r>
          <w:rPr>
            <w:rFonts w:ascii="Cambria Math" w:hAnsi="Cambria Math" w:cs="Calibri"/>
          </w:rPr>
          <m:t>( mod m)</m:t>
        </m:r>
      </m:oMath>
      <w:r w:rsidRPr="004D741E">
        <w:rPr>
          <w:rFonts w:ascii="Calibri" w:hAnsi="Calibri" w:cs="Calibri"/>
        </w:rPr>
        <w:t xml:space="preserve"> and </w:t>
      </w:r>
      <m:oMath>
        <m:r>
          <w:rPr>
            <w:rFonts w:ascii="Cambria Math" w:hAnsi="Cambria Math" w:cs="Calibri"/>
          </w:rPr>
          <m:t>b</m:t>
        </m:r>
        <m:r>
          <w:rPr>
            <w:rFonts w:ascii="Cambria Math" w:hAnsi="Cambria Math"/>
          </w:rPr>
          <m:t>≡b</m:t>
        </m:r>
        <m:r>
          <w:rPr>
            <w:rFonts w:ascii="Cambria Math" w:hAnsi="Cambria Math" w:cs="Arial"/>
          </w:rPr>
          <m:t>'</m:t>
        </m:r>
        <m:r>
          <w:rPr>
            <w:rFonts w:ascii="Cambria Math" w:hAnsi="Cambria Math" w:cs="Calibri"/>
          </w:rPr>
          <m:t xml:space="preserve"> ( mod m)</m:t>
        </m:r>
      </m:oMath>
      <w:r w:rsidRPr="004D741E">
        <w:rPr>
          <w:rFonts w:ascii="Calibri" w:hAnsi="Calibri" w:cs="Calibri"/>
        </w:rPr>
        <w:t xml:space="preserve"> we can write </w:t>
      </w:r>
      <m:oMath>
        <m:r>
          <w:rPr>
            <w:rFonts w:ascii="Cambria Math" w:hAnsi="Cambria Math" w:cs="Calibri"/>
          </w:rPr>
          <m:t>a=</m:t>
        </m:r>
        <m:sSup>
          <m:sSupPr>
            <m:ctrlPr>
              <w:rPr>
                <w:rFonts w:ascii="Cambria Math" w:hAnsi="Cambria Math" w:cs="Calibri"/>
                <w:i/>
              </w:rPr>
            </m:ctrlPr>
          </m:sSupPr>
          <m:e>
            <m:r>
              <w:rPr>
                <w:rFonts w:ascii="Cambria Math" w:hAnsi="Cambria Math" w:cs="Calibri"/>
              </w:rPr>
              <m:t>a</m:t>
            </m:r>
          </m:e>
          <m:sup>
            <m:r>
              <w:rPr>
                <w:rFonts w:ascii="Cambria Math" w:hAnsi="Cambria Math" w:cs="Calibri"/>
              </w:rPr>
              <m:t>'</m:t>
            </m:r>
          </m:sup>
        </m:sSup>
        <m:r>
          <w:rPr>
            <w:rFonts w:ascii="Cambria Math" w:hAnsi="Cambria Math" w:cs="Calibri"/>
          </w:rPr>
          <m:t>+km</m:t>
        </m:r>
      </m:oMath>
      <w:r w:rsidRPr="004D741E">
        <w:rPr>
          <w:rFonts w:ascii="Calibri" w:hAnsi="Calibri" w:cs="Calibri"/>
        </w:rPr>
        <w:t xml:space="preserve"> and </w:t>
      </w:r>
      <m:oMath>
        <m:r>
          <w:rPr>
            <w:rFonts w:ascii="Cambria Math" w:hAnsi="Cambria Math" w:cs="Calibri"/>
          </w:rPr>
          <m:t>b=</m:t>
        </m:r>
        <m:sSup>
          <m:sSupPr>
            <m:ctrlPr>
              <w:rPr>
                <w:rFonts w:ascii="Cambria Math" w:hAnsi="Cambria Math" w:cs="Calibri"/>
                <w:i/>
              </w:rPr>
            </m:ctrlPr>
          </m:sSupPr>
          <m:e>
            <m:r>
              <w:rPr>
                <w:rFonts w:ascii="Cambria Math" w:hAnsi="Cambria Math" w:cs="Calibri"/>
              </w:rPr>
              <m:t>b</m:t>
            </m:r>
          </m:e>
          <m:sup>
            <m:r>
              <w:rPr>
                <w:rFonts w:ascii="Cambria Math" w:hAnsi="Cambria Math" w:cs="Calibri"/>
              </w:rPr>
              <m:t>'</m:t>
            </m:r>
          </m:sup>
        </m:sSup>
        <m:r>
          <w:rPr>
            <w:rFonts w:ascii="Cambria Math" w:hAnsi="Cambria Math" w:cs="Calibri"/>
          </w:rPr>
          <m:t>+lm</m:t>
        </m:r>
      </m:oMath>
      <w:r w:rsidRPr="004D741E">
        <w:rPr>
          <w:rFonts w:ascii="Calibri" w:hAnsi="Calibri" w:cs="Calibri"/>
        </w:rPr>
        <w:t xml:space="preserve"> where </w:t>
      </w:r>
      <m:oMath>
        <m:r>
          <w:rPr>
            <w:rFonts w:ascii="Cambria Math" w:hAnsi="Cambria Math" w:cs="Calibri"/>
          </w:rPr>
          <m:t>k,l</m:t>
        </m:r>
        <m:r>
          <m:rPr>
            <m:scr m:val="double-struck"/>
          </m:rPr>
          <w:rPr>
            <w:rFonts w:ascii="Cambria Math" w:hAnsi="Cambria Math" w:cs="Calibri"/>
          </w:rPr>
          <m:t>∈Z</m:t>
        </m:r>
      </m:oMath>
      <w:r w:rsidRPr="004D741E">
        <w:rPr>
          <w:rFonts w:ascii="Calibri" w:hAnsi="Calibri" w:cs="Calibri"/>
        </w:rPr>
        <w:t>. If follows that</w:t>
      </w:r>
    </w:p>
    <w:p w:rsidR="00CF1E51" w:rsidRPr="004D741E" w:rsidRDefault="00CF1E51" w:rsidP="00A829C4">
      <w:pPr>
        <w:pStyle w:val="ListParagraph"/>
        <w:numPr>
          <w:ilvl w:val="2"/>
          <w:numId w:val="5"/>
        </w:numPr>
      </w:pP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k+l</m:t>
            </m:r>
          </m:e>
        </m:d>
        <m:r>
          <w:rPr>
            <w:rFonts w:ascii="Cambria Math" w:hAnsi="Cambria Math"/>
          </w:rPr>
          <m:t>m</m:t>
        </m:r>
      </m:oMath>
    </w:p>
    <w:p w:rsidR="00CF1E51" w:rsidRPr="004D741E" w:rsidRDefault="00CF1E51" w:rsidP="00A829C4">
      <w:pPr>
        <w:pStyle w:val="ListParagraph"/>
        <w:numPr>
          <w:ilvl w:val="2"/>
          <w:numId w:val="5"/>
        </w:numPr>
      </w:pP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k-l</m:t>
            </m:r>
          </m:e>
        </m:d>
        <m:r>
          <w:rPr>
            <w:rFonts w:ascii="Cambria Math" w:hAnsi="Cambria Math"/>
          </w:rPr>
          <m:t>m</m:t>
        </m:r>
      </m:oMath>
    </w:p>
    <w:p w:rsidR="00CF1E51" w:rsidRPr="004D741E" w:rsidRDefault="00CF1E51" w:rsidP="00A829C4">
      <w:pPr>
        <w:pStyle w:val="ListParagraph"/>
        <w:numPr>
          <w:ilvl w:val="2"/>
          <w:numId w:val="5"/>
        </w:numPr>
      </w:pP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+l</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+klm</m:t>
            </m:r>
          </m:e>
        </m:d>
        <m:r>
          <w:rPr>
            <w:rFonts w:ascii="Cambria Math" w:hAnsi="Cambria Math"/>
          </w:rPr>
          <m:t>m</m:t>
        </m:r>
      </m:oMath>
    </w:p>
    <w:p w:rsidR="00CF1E51" w:rsidRPr="004D741E" w:rsidRDefault="00CF1E51" w:rsidP="00CF1E51">
      <w:pPr>
        <w:pStyle w:val="ListParagraph"/>
        <w:ind w:left="1080"/>
      </w:pPr>
      <w:r w:rsidRPr="004D741E">
        <w:t xml:space="preserve">Since </w:t>
      </w:r>
      <m:oMath>
        <m:r>
          <w:rPr>
            <w:rFonts w:ascii="Cambria Math" w:hAnsi="Cambria Math"/>
          </w:rPr>
          <m:t>k+l, k-l, k</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+l</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+klm</m:t>
        </m:r>
        <m:r>
          <m:rPr>
            <m:scr m:val="double-struck"/>
          </m:rPr>
          <w:rPr>
            <w:rFonts w:ascii="Cambria Math" w:hAnsi="Cambria Math"/>
          </w:rPr>
          <m:t xml:space="preserve"> ∈Z</m:t>
        </m:r>
      </m:oMath>
      <w:r w:rsidRPr="004D741E">
        <w:t>, the results follow.</w:t>
      </w:r>
    </w:p>
    <w:p w:rsidR="00CF1E51" w:rsidRPr="004D741E" w:rsidRDefault="00CF1E51" w:rsidP="00A829C4">
      <w:pPr>
        <w:pStyle w:val="ListParagraph"/>
        <w:numPr>
          <w:ilvl w:val="0"/>
          <w:numId w:val="9"/>
        </w:numPr>
      </w:pPr>
      <w:r w:rsidRPr="004D741E">
        <w:rPr>
          <w:b/>
        </w:rPr>
        <w:t>Proposition 3.14</w:t>
      </w:r>
    </w:p>
    <w:p w:rsidR="00CF1E51" w:rsidRPr="004D741E" w:rsidRDefault="00CF1E51" w:rsidP="00A829C4">
      <w:pPr>
        <w:pStyle w:val="ListParagraph"/>
        <w:numPr>
          <w:ilvl w:val="1"/>
          <w:numId w:val="9"/>
        </w:numPr>
      </w:pPr>
      <m:oMath>
        <m:r>
          <w:rPr>
            <w:rFonts w:ascii="Cambria Math" w:hAnsi="Cambria Math"/>
          </w:rPr>
          <m:t>a≡b(mod m)</m:t>
        </m:r>
      </m:oMath>
      <w:r w:rsidRPr="004D741E">
        <w:t xml:space="preserve"> if and only if </w:t>
      </w:r>
      <m:oMath>
        <m:r>
          <w:rPr>
            <w:rFonts w:ascii="Cambria Math" w:hAnsi="Cambria Math"/>
          </w:rPr>
          <m:t>a</m:t>
        </m:r>
      </m:oMath>
      <w:r w:rsidRPr="004D741E">
        <w:t xml:space="preserve"> and </w:t>
      </w:r>
      <m:oMath>
        <m:r>
          <w:rPr>
            <w:rFonts w:ascii="Cambria Math" w:hAnsi="Cambria Math"/>
          </w:rPr>
          <m:t>b</m:t>
        </m:r>
      </m:oMath>
      <w:r w:rsidRPr="004D741E">
        <w:t xml:space="preserve"> have the same remainders when divided by </w:t>
      </w:r>
      <m:oMath>
        <m:r>
          <w:rPr>
            <w:rFonts w:ascii="Cambria Math" w:hAnsi="Cambria Math"/>
          </w:rPr>
          <m:t>m</m:t>
        </m:r>
      </m:oMath>
      <w:r w:rsidRPr="004D741E">
        <w:t>.</w:t>
      </w:r>
    </w:p>
    <w:p w:rsidR="00CF1E51" w:rsidRPr="004D741E" w:rsidRDefault="00CF1E51" w:rsidP="00A829C4">
      <w:pPr>
        <w:pStyle w:val="ListParagraph"/>
        <w:numPr>
          <w:ilvl w:val="1"/>
          <w:numId w:val="9"/>
        </w:numPr>
      </w:pPr>
      <w:r w:rsidRPr="004D741E">
        <w:t xml:space="preserve">Proof using the division algorithm: </w:t>
      </w:r>
      <m:oMath>
        <m:r>
          <w:rPr>
            <w:rFonts w:ascii="Cambria Math" w:hAnsi="Cambria Math"/>
          </w:rPr>
          <m:t>a=km+r</m:t>
        </m:r>
      </m:oMath>
      <w:r w:rsidRPr="004D741E">
        <w:t xml:space="preserve"> and </w:t>
      </w:r>
      <m:oMath>
        <m:r>
          <w:rPr>
            <w:rFonts w:ascii="Cambria Math" w:hAnsi="Cambria Math"/>
          </w:rPr>
          <m:t>b=lm+s</m:t>
        </m:r>
      </m:oMath>
      <w:r w:rsidRPr="004D741E">
        <w:t xml:space="preserve"> where </w:t>
      </w:r>
      <m:oMath>
        <m:r>
          <w:rPr>
            <w:rFonts w:ascii="Cambria Math" w:hAnsi="Cambria Math"/>
          </w:rPr>
          <m:t>0≤r&lt;m</m:t>
        </m:r>
      </m:oMath>
      <w:r w:rsidRPr="004D741E">
        <w:t xml:space="preserve"> and </w:t>
      </w:r>
      <m:oMath>
        <m:r>
          <w:rPr>
            <w:rFonts w:ascii="Cambria Math" w:hAnsi="Cambria Math"/>
          </w:rPr>
          <m:t>0≤s&lt;m</m:t>
        </m:r>
      </m:oMath>
      <w:r w:rsidRPr="004D741E">
        <w:t xml:space="preserve">. If </w:t>
      </w:r>
      <m:oMath>
        <m:r>
          <w:rPr>
            <w:rFonts w:ascii="Cambria Math" w:hAnsi="Cambria Math"/>
          </w:rPr>
          <m:t>a</m:t>
        </m:r>
      </m:oMath>
      <w:r w:rsidRPr="004D741E">
        <w:t xml:space="preserve"> and </w:t>
      </w:r>
      <m:oMath>
        <m:r>
          <w:rPr>
            <w:rFonts w:ascii="Cambria Math" w:hAnsi="Cambria Math"/>
          </w:rPr>
          <m:t>b</m:t>
        </m:r>
      </m:oMath>
      <w:r w:rsidRPr="004D741E">
        <w:t xml:space="preserve"> have the same remainders when divided by </w:t>
      </w:r>
      <m:oMath>
        <m:r>
          <w:rPr>
            <w:rFonts w:ascii="Cambria Math" w:hAnsi="Cambria Math"/>
          </w:rPr>
          <m:t>m</m:t>
        </m:r>
      </m:oMath>
      <w:r w:rsidRPr="004D741E">
        <w:t xml:space="preserve">, then </w:t>
      </w:r>
      <m:oMath>
        <m:r>
          <w:rPr>
            <w:rFonts w:ascii="Cambria Math" w:hAnsi="Cambria Math"/>
          </w:rPr>
          <m:t>a-b=</m:t>
        </m:r>
        <m:d>
          <m:dPr>
            <m:ctrlPr>
              <w:rPr>
                <w:rFonts w:ascii="Cambria Math" w:hAnsi="Cambria Math"/>
                <w:i/>
              </w:rPr>
            </m:ctrlPr>
          </m:dPr>
          <m:e>
            <m:r>
              <w:rPr>
                <w:rFonts w:ascii="Cambria Math" w:hAnsi="Cambria Math"/>
              </w:rPr>
              <m:t>k-l</m:t>
            </m:r>
          </m:e>
        </m:d>
        <m:r>
          <w:rPr>
            <w:rFonts w:ascii="Cambria Math" w:hAnsi="Cambria Math"/>
          </w:rPr>
          <m:t>m</m:t>
        </m:r>
      </m:oMath>
      <w:r w:rsidRPr="004D741E">
        <w:t xml:space="preserve"> and </w:t>
      </w:r>
      <m:oMath>
        <m:r>
          <w:rPr>
            <w:rFonts w:ascii="Cambria Math" w:hAnsi="Cambria Math"/>
          </w:rPr>
          <m:t>a≡b(mod m)</m:t>
        </m:r>
      </m:oMath>
      <w:r w:rsidRPr="004D741E">
        <w:t xml:space="preserve">. Conversely, if </w:t>
      </w:r>
      <m:oMath>
        <m:r>
          <w:rPr>
            <w:rFonts w:ascii="Cambria Math" w:hAnsi="Cambria Math"/>
          </w:rPr>
          <m:t>a≡b(mod m)</m:t>
        </m:r>
      </m:oMath>
      <w:r w:rsidRPr="004D741E">
        <w:t xml:space="preserve">, then </w:t>
      </w:r>
      <m:oMath>
        <m:r>
          <w:rPr>
            <w:rFonts w:ascii="Cambria Math" w:hAnsi="Cambria Math"/>
          </w:rPr>
          <m:t>m|(a-b)</m:t>
        </m:r>
      </m:oMath>
      <w:r w:rsidRPr="004D741E">
        <w:t xml:space="preserve"> and hence </w:t>
      </w:r>
      <m:oMath>
        <m:r>
          <w:rPr>
            <w:rFonts w:ascii="Cambria Math" w:hAnsi="Cambria Math"/>
          </w:rPr>
          <m:t>m|(r-s)</m:t>
        </m:r>
      </m:oMath>
      <w:r w:rsidRPr="004D741E">
        <w:t xml:space="preserve">. However, </w:t>
      </w:r>
      <m:oMath>
        <m:r>
          <w:rPr>
            <w:rFonts w:ascii="Cambria Math" w:hAnsi="Cambria Math"/>
          </w:rPr>
          <m:t>-m&lt;r-s&lt;m</m:t>
        </m:r>
      </m:oMath>
      <w:r w:rsidRPr="004D741E">
        <w:t xml:space="preserve"> and so </w:t>
      </w:r>
      <m:oMath>
        <m:r>
          <w:rPr>
            <w:rFonts w:ascii="Cambria Math" w:hAnsi="Cambria Math"/>
          </w:rPr>
          <m:t>r-s=0.</m:t>
        </m:r>
      </m:oMath>
    </w:p>
    <w:p w:rsidR="00CF1E51" w:rsidRPr="004D741E" w:rsidRDefault="00CF1E51" w:rsidP="00A829C4">
      <w:pPr>
        <w:pStyle w:val="ListParagraph"/>
        <w:numPr>
          <w:ilvl w:val="0"/>
          <w:numId w:val="9"/>
        </w:numPr>
      </w:pPr>
      <w:r w:rsidRPr="004D741E">
        <w:rPr>
          <w:b/>
        </w:rPr>
        <w:t>Fermat’s Little Theorem 3.42</w:t>
      </w:r>
    </w:p>
    <w:p w:rsidR="00CF1E51" w:rsidRPr="004D741E" w:rsidRDefault="00CF1E51" w:rsidP="00A829C4">
      <w:pPr>
        <w:pStyle w:val="ListParagraph"/>
        <w:numPr>
          <w:ilvl w:val="1"/>
          <w:numId w:val="9"/>
        </w:numPr>
      </w:pPr>
      <w:r w:rsidRPr="004D741E">
        <w:t xml:space="preserve">If </w:t>
      </w:r>
      <m:oMath>
        <m:r>
          <w:rPr>
            <w:rFonts w:ascii="Cambria Math" w:hAnsi="Cambria Math"/>
          </w:rPr>
          <m:t>p</m:t>
        </m:r>
      </m:oMath>
      <w:r w:rsidRPr="004D741E">
        <w:t xml:space="preserve"> is a prime number that does not divide the integer </w:t>
      </w:r>
      <m:oMath>
        <m:r>
          <w:rPr>
            <w:rFonts w:ascii="Cambria Math" w:hAnsi="Cambria Math"/>
          </w:rPr>
          <m:t>a</m:t>
        </m:r>
      </m:oMath>
      <w:r w:rsidRPr="004D741E">
        <w:t xml:space="preserve">, then </w:t>
      </w:r>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≡1(mod p)</m:t>
        </m:r>
      </m:oMath>
    </w:p>
    <w:p w:rsidR="00CF1E51" w:rsidRPr="004D741E" w:rsidRDefault="00CF1E51" w:rsidP="00A829C4">
      <w:pPr>
        <w:pStyle w:val="ListParagraph"/>
        <w:numPr>
          <w:ilvl w:val="1"/>
          <w:numId w:val="9"/>
        </w:numPr>
      </w:pPr>
      <w:r w:rsidRPr="004D741E">
        <w:t xml:space="preserve">Proof: </w:t>
      </w:r>
    </w:p>
    <w:p w:rsidR="00CF1E51" w:rsidRPr="004D741E" w:rsidRDefault="00CF1E51" w:rsidP="00CF1E51">
      <w:pPr>
        <w:pStyle w:val="ListParagraph"/>
        <w:ind w:left="1080"/>
      </w:pPr>
      <w:r w:rsidRPr="004D741E">
        <w:t xml:space="preserve">If </w:t>
      </w:r>
      <m:oMath>
        <m:r>
          <w:rPr>
            <w:rFonts w:ascii="Cambria Math" w:hAnsi="Cambria Math"/>
          </w:rPr>
          <m:t>p∤a</m:t>
        </m:r>
      </m:oMath>
      <w:r w:rsidRPr="004D741E">
        <w:t xml:space="preserve"> we shall first show that no two of the numbers </w:t>
      </w:r>
      <m:oMath>
        <m:r>
          <w:rPr>
            <w:rFonts w:ascii="Cambria Math" w:hAnsi="Cambria Math"/>
          </w:rPr>
          <m:t xml:space="preserve">0a, 1a, 2a,…, </m:t>
        </m:r>
        <m:d>
          <m:dPr>
            <m:ctrlPr>
              <w:rPr>
                <w:rFonts w:ascii="Cambria Math" w:hAnsi="Cambria Math"/>
                <w:i/>
              </w:rPr>
            </m:ctrlPr>
          </m:dPr>
          <m:e>
            <m:r>
              <w:rPr>
                <w:rFonts w:ascii="Cambria Math" w:hAnsi="Cambria Math"/>
              </w:rPr>
              <m:t>p-1</m:t>
            </m:r>
          </m:e>
        </m:d>
        <m:r>
          <w:rPr>
            <w:rFonts w:ascii="Cambria Math" w:hAnsi="Cambria Math"/>
          </w:rPr>
          <m:t>a</m:t>
        </m:r>
      </m:oMath>
      <w:r w:rsidRPr="004D741E">
        <w:t xml:space="preserve"> are congruent modulo </w:t>
      </w:r>
      <m:oMath>
        <m:r>
          <w:rPr>
            <w:rFonts w:ascii="Cambria Math" w:hAnsi="Cambria Math"/>
          </w:rPr>
          <m:t>p</m:t>
        </m:r>
      </m:oMath>
      <w:r w:rsidRPr="004D741E">
        <w:t xml:space="preserve">. Suppose that </w:t>
      </w:r>
      <m:oMath>
        <m:r>
          <w:rPr>
            <w:rFonts w:ascii="Cambria Math" w:hAnsi="Cambria Math"/>
          </w:rPr>
          <m:t xml:space="preserve">ra≡sa </m:t>
        </m:r>
        <m:d>
          <m:dPr>
            <m:ctrlPr>
              <w:rPr>
                <w:rFonts w:ascii="Cambria Math" w:hAnsi="Cambria Math"/>
                <w:i/>
              </w:rPr>
            </m:ctrlPr>
          </m:dPr>
          <m:e>
            <m:r>
              <w:rPr>
                <w:rFonts w:ascii="Cambria Math" w:hAnsi="Cambria Math"/>
              </w:rPr>
              <m:t>mod p</m:t>
            </m:r>
          </m:e>
        </m:d>
        <m:r>
          <w:rPr>
            <w:rFonts w:ascii="Cambria Math" w:hAnsi="Cambria Math"/>
          </w:rPr>
          <m:t>,</m:t>
        </m:r>
      </m:oMath>
      <w:r w:rsidRPr="004D741E">
        <w:t xml:space="preserve"> where </w:t>
      </w:r>
      <m:oMath>
        <m:r>
          <w:rPr>
            <w:rFonts w:ascii="Cambria Math" w:hAnsi="Cambria Math"/>
          </w:rPr>
          <m:t>0≤s≤r≤p-1</m:t>
        </m:r>
      </m:oMath>
      <w:r w:rsidRPr="004D741E">
        <w:t xml:space="preserve">. By the definition of congruence, this implies </w:t>
      </w:r>
      <m:oMath>
        <m:r>
          <w:rPr>
            <w:rFonts w:ascii="Cambria Math" w:hAnsi="Cambria Math"/>
          </w:rPr>
          <m:t>p|</m:t>
        </m:r>
        <m:d>
          <m:dPr>
            <m:ctrlPr>
              <w:rPr>
                <w:rFonts w:ascii="Cambria Math" w:hAnsi="Cambria Math"/>
                <w:i/>
              </w:rPr>
            </m:ctrlPr>
          </m:dPr>
          <m:e>
            <m:r>
              <w:rPr>
                <w:rFonts w:ascii="Cambria Math" w:hAnsi="Cambria Math"/>
              </w:rPr>
              <m:t>r-s</m:t>
            </m:r>
          </m:e>
        </m:d>
        <m:r>
          <w:rPr>
            <w:rFonts w:ascii="Cambria Math" w:hAnsi="Cambria Math"/>
          </w:rPr>
          <m:t>a</m:t>
        </m:r>
      </m:oMath>
      <w:r w:rsidRPr="004D741E">
        <w:t xml:space="preserve"> and, by Theorem 2.53, </w:t>
      </w:r>
      <m:oMath>
        <m:r>
          <w:rPr>
            <w:rFonts w:ascii="Cambria Math" w:hAnsi="Cambria Math"/>
          </w:rPr>
          <m:t>p|(r-s)</m:t>
        </m:r>
      </m:oMath>
      <w:r w:rsidRPr="004D741E">
        <w:t xml:space="preserve">. Hence </w:t>
      </w:r>
      <m:oMath>
        <m:r>
          <w:rPr>
            <w:rFonts w:ascii="Cambria Math" w:hAnsi="Cambria Math"/>
          </w:rPr>
          <m:t>r=s.</m:t>
        </m:r>
      </m:oMath>
    </w:p>
    <w:p w:rsidR="00CF1E51" w:rsidRPr="004D741E" w:rsidRDefault="00CF1E51" w:rsidP="00CF1E51">
      <w:pPr>
        <w:pStyle w:val="ListParagraph"/>
        <w:ind w:left="1080"/>
      </w:pPr>
      <w:r w:rsidRPr="004D741E">
        <w:t xml:space="preserve">Therefore, the congruence classes </w:t>
      </w:r>
      <m:oMath>
        <m:d>
          <m:dPr>
            <m:begChr m:val="["/>
            <m:endChr m:val="]"/>
            <m:ctrlPr>
              <w:rPr>
                <w:rFonts w:ascii="Cambria Math" w:hAnsi="Cambria Math"/>
                <w:i/>
              </w:rPr>
            </m:ctrlPr>
          </m:dPr>
          <m:e>
            <m:r>
              <w:rPr>
                <w:rFonts w:ascii="Cambria Math" w:hAnsi="Cambria Math"/>
              </w:rPr>
              <m:t>0a</m:t>
            </m:r>
          </m:e>
        </m:d>
        <m:r>
          <w:rPr>
            <w:rFonts w:ascii="Cambria Math" w:hAnsi="Cambria Math"/>
          </w:rPr>
          <m:t xml:space="preserve">, </m:t>
        </m:r>
        <m:d>
          <m:dPr>
            <m:begChr m:val="["/>
            <m:endChr m:val="]"/>
            <m:ctrlPr>
              <w:rPr>
                <w:rFonts w:ascii="Cambria Math" w:hAnsi="Cambria Math"/>
                <w:i/>
              </w:rPr>
            </m:ctrlPr>
          </m:dPr>
          <m:e>
            <m:r>
              <w:rPr>
                <w:rFonts w:ascii="Cambria Math" w:hAnsi="Cambria Math"/>
              </w:rPr>
              <m:t>1a</m:t>
            </m:r>
          </m:e>
        </m:d>
        <m:r>
          <w:rPr>
            <w:rFonts w:ascii="Cambria Math" w:hAnsi="Cambria Math"/>
          </w:rPr>
          <m:t xml:space="preserve">, </m:t>
        </m:r>
        <m:d>
          <m:dPr>
            <m:begChr m:val="["/>
            <m:endChr m:val="]"/>
            <m:ctrlPr>
              <w:rPr>
                <w:rFonts w:ascii="Cambria Math" w:hAnsi="Cambria Math"/>
                <w:i/>
              </w:rPr>
            </m:ctrlPr>
          </m:dPr>
          <m:e>
            <m:r>
              <w:rPr>
                <w:rFonts w:ascii="Cambria Math" w:hAnsi="Cambria Math"/>
              </w:rPr>
              <m:t>2a</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a]</m:t>
        </m:r>
      </m:oMath>
      <w:r w:rsidRPr="004D741E">
        <w:t xml:space="preserve"> are all distinct. But as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rsidRPr="004D741E">
        <w:t xml:space="preserve"> only contains </w:t>
      </w:r>
      <m:oMath>
        <m:r>
          <w:rPr>
            <w:rFonts w:ascii="Cambria Math" w:hAnsi="Cambria Math"/>
          </w:rPr>
          <m:t>p</m:t>
        </m:r>
      </m:oMath>
      <w:r w:rsidRPr="004D741E">
        <w:t xml:space="preserve"> congruence classes, it follows that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0a</m:t>
            </m:r>
          </m:e>
        </m:d>
        <m:r>
          <w:rPr>
            <w:rFonts w:ascii="Cambria Math" w:hAnsi="Cambria Math"/>
          </w:rPr>
          <m:t xml:space="preserve">, </m:t>
        </m:r>
        <m:d>
          <m:dPr>
            <m:begChr m:val="["/>
            <m:endChr m:val="]"/>
            <m:ctrlPr>
              <w:rPr>
                <w:rFonts w:ascii="Cambria Math" w:hAnsi="Cambria Math"/>
                <w:i/>
              </w:rPr>
            </m:ctrlPr>
          </m:dPr>
          <m:e>
            <m:r>
              <w:rPr>
                <w:rFonts w:ascii="Cambria Math" w:hAnsi="Cambria Math"/>
              </w:rPr>
              <m:t>1a</m:t>
            </m:r>
          </m:e>
        </m:d>
        <m:r>
          <w:rPr>
            <w:rFonts w:ascii="Cambria Math" w:hAnsi="Cambria Math"/>
          </w:rPr>
          <m:t xml:space="preserve">, </m:t>
        </m:r>
        <m:d>
          <m:dPr>
            <m:begChr m:val="["/>
            <m:endChr m:val="]"/>
            <m:ctrlPr>
              <w:rPr>
                <w:rFonts w:ascii="Cambria Math" w:hAnsi="Cambria Math"/>
                <w:i/>
              </w:rPr>
            </m:ctrlPr>
          </m:dPr>
          <m:e>
            <m:r>
              <w:rPr>
                <w:rFonts w:ascii="Cambria Math" w:hAnsi="Cambria Math"/>
              </w:rPr>
              <m:t>2a</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a]</m:t>
        </m:r>
      </m:oMath>
      <w:r w:rsidRPr="004D741E">
        <w:t>}.</w:t>
      </w:r>
    </w:p>
    <w:p w:rsidR="00CF1E51" w:rsidRPr="004D741E" w:rsidRDefault="00CF1E51" w:rsidP="00CF1E51">
      <w:pPr>
        <w:pStyle w:val="ListParagraph"/>
        <w:ind w:left="1080"/>
      </w:pPr>
      <w:r w:rsidRPr="004D741E">
        <w:t xml:space="preserve">Hence the nonzero classes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2a</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a]</m:t>
        </m:r>
      </m:oMath>
      <w:r w:rsidRPr="004D741E">
        <w:t xml:space="preserve"> must be a rearrangement of the classes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2</m:t>
            </m:r>
          </m:e>
        </m:d>
        <m:r>
          <w:rPr>
            <w:rFonts w:ascii="Cambria Math" w:hAnsi="Cambria Math"/>
          </w:rPr>
          <m:t xml:space="preserve">, …, </m:t>
        </m:r>
        <m:d>
          <m:dPr>
            <m:begChr m:val="["/>
            <m:endChr m:val="]"/>
            <m:ctrlPr>
              <w:rPr>
                <w:rFonts w:ascii="Cambria Math" w:hAnsi="Cambria Math"/>
                <w:i/>
              </w:rPr>
            </m:ctrlPr>
          </m:dPr>
          <m:e>
            <m:r>
              <w:rPr>
                <w:rFonts w:ascii="Cambria Math" w:hAnsi="Cambria Math"/>
              </w:rPr>
              <m:t>p-1</m:t>
            </m:r>
          </m:e>
        </m:d>
        <m:r>
          <w:rPr>
            <w:rFonts w:ascii="Cambria Math" w:hAnsi="Cambria Math"/>
          </w:rPr>
          <m:t>.</m:t>
        </m:r>
      </m:oMath>
      <w:r w:rsidRPr="004D741E">
        <w:t xml:space="preserve"> In particular, multiplying them together, </w:t>
      </w:r>
    </w:p>
    <w:p w:rsidR="00CF1E51" w:rsidRPr="004D741E" w:rsidRDefault="00CF1E51" w:rsidP="00CF1E51">
      <w:pPr>
        <w:pStyle w:val="ListParagraph"/>
        <w:ind w:left="1080"/>
      </w:pPr>
      <m:oMathPara>
        <m:oMath>
          <m:r>
            <w:rPr>
              <w:rFonts w:ascii="Cambria Math" w:hAnsi="Cambria Math"/>
            </w:rPr>
            <m:t>a∙2a∙3a∙…∙</m:t>
          </m:r>
          <m:d>
            <m:dPr>
              <m:ctrlPr>
                <w:rPr>
                  <w:rFonts w:ascii="Cambria Math" w:hAnsi="Cambria Math"/>
                  <w:i/>
                </w:rPr>
              </m:ctrlPr>
            </m:dPr>
            <m:e>
              <m:r>
                <w:rPr>
                  <w:rFonts w:ascii="Cambria Math" w:hAnsi="Cambria Math"/>
                </w:rPr>
                <m:t>p-1</m:t>
              </m:r>
            </m:e>
          </m:d>
          <m:r>
            <w:rPr>
              <w:rFonts w:ascii="Cambria Math" w:hAnsi="Cambria Math"/>
            </w:rPr>
            <m:t>≡1∙2∙3∙…∙</m:t>
          </m:r>
          <m:d>
            <m:dPr>
              <m:ctrlPr>
                <w:rPr>
                  <w:rFonts w:ascii="Cambria Math" w:hAnsi="Cambria Math"/>
                  <w:i/>
                </w:rPr>
              </m:ctrlPr>
            </m:dPr>
            <m:e>
              <m:r>
                <w:rPr>
                  <w:rFonts w:ascii="Cambria Math" w:hAnsi="Cambria Math"/>
                </w:rPr>
                <m:t>p-1</m:t>
              </m:r>
            </m:e>
          </m:d>
          <m:r>
            <w:rPr>
              <w:rFonts w:ascii="Cambria Math" w:hAnsi="Cambria Math"/>
            </w:rPr>
            <m:t xml:space="preserve"> (mod p)</m:t>
          </m:r>
        </m:oMath>
      </m:oMathPara>
    </w:p>
    <w:p w:rsidR="00CF1E51" w:rsidRPr="004D741E" w:rsidRDefault="005150FD" w:rsidP="00CF1E51">
      <w:pPr>
        <w:pStyle w:val="ListParagraph"/>
        <w:ind w:left="1080"/>
      </w:pPr>
      <m:oMathPara>
        <m:oMath>
          <m:d>
            <m:dPr>
              <m:ctrlPr>
                <w:rPr>
                  <w:rFonts w:ascii="Cambria Math" w:hAnsi="Cambria Math"/>
                  <w:i/>
                </w:rPr>
              </m:ctrlPr>
            </m:dPr>
            <m:e>
              <m:r>
                <w:rPr>
                  <w:rFonts w:ascii="Cambria Math" w:hAnsi="Cambria Math"/>
                </w:rPr>
                <m:t>p-1</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r>
                <w:rPr>
                  <w:rFonts w:ascii="Cambria Math" w:hAnsi="Cambria Math"/>
                </w:rPr>
                <m:t>mod p</m:t>
              </m:r>
            </m:e>
          </m:d>
        </m:oMath>
      </m:oMathPara>
    </w:p>
    <w:p w:rsidR="00062246" w:rsidRPr="00B46C82" w:rsidRDefault="00CF1E51" w:rsidP="00CF1E51">
      <w:pPr>
        <w:pStyle w:val="ListParagraph"/>
        <w:ind w:left="1080"/>
      </w:pPr>
      <w:r w:rsidRPr="004D741E">
        <w:t xml:space="preserve">However, </w:t>
      </w:r>
      <m:oMath>
        <m:r>
          <w:rPr>
            <w:rFonts w:ascii="Cambria Math" w:hAnsi="Cambria Math"/>
          </w:rPr>
          <m:t>p∤</m:t>
        </m:r>
        <m:d>
          <m:dPr>
            <m:ctrlPr>
              <w:rPr>
                <w:rFonts w:ascii="Cambria Math" w:hAnsi="Cambria Math"/>
                <w:i/>
              </w:rPr>
            </m:ctrlPr>
          </m:dPr>
          <m:e>
            <m:r>
              <w:rPr>
                <w:rFonts w:ascii="Cambria Math" w:hAnsi="Cambria Math"/>
              </w:rPr>
              <m:t>p-1</m:t>
            </m:r>
          </m:e>
        </m:d>
        <m:r>
          <w:rPr>
            <w:rFonts w:ascii="Cambria Math" w:hAnsi="Cambria Math"/>
          </w:rPr>
          <m:t>!</m:t>
        </m:r>
      </m:oMath>
      <w:r w:rsidRPr="004D741E">
        <w:t xml:space="preserve"> because the prime </w:t>
      </w:r>
      <m:oMath>
        <m:r>
          <w:rPr>
            <w:rFonts w:ascii="Cambria Math" w:hAnsi="Cambria Math"/>
          </w:rPr>
          <m:t>p</m:t>
        </m:r>
      </m:oMath>
      <w:r w:rsidRPr="004D741E">
        <w:t xml:space="preserve"> does not divide any of the factors of </w:t>
      </w:r>
      <m:oMath>
        <m:d>
          <m:dPr>
            <m:ctrlPr>
              <w:rPr>
                <w:rFonts w:ascii="Cambria Math" w:hAnsi="Cambria Math"/>
                <w:i/>
              </w:rPr>
            </m:ctrlPr>
          </m:dPr>
          <m:e>
            <m:r>
              <w:rPr>
                <w:rFonts w:ascii="Cambria Math" w:hAnsi="Cambria Math"/>
              </w:rPr>
              <m:t>p-1</m:t>
            </m:r>
          </m:e>
        </m:d>
        <m:r>
          <w:rPr>
            <w:rFonts w:ascii="Cambria Math" w:hAnsi="Cambria Math"/>
          </w:rPr>
          <m:t>!</m:t>
        </m:r>
      </m:oMath>
      <w:r w:rsidRPr="004D741E">
        <w:t xml:space="preserve"> Hence, by Proposition  3.13, we can cancel </w:t>
      </w:r>
      <m:oMath>
        <m:d>
          <m:dPr>
            <m:ctrlPr>
              <w:rPr>
                <w:rFonts w:ascii="Cambria Math" w:hAnsi="Cambria Math"/>
                <w:i/>
              </w:rPr>
            </m:ctrlPr>
          </m:dPr>
          <m:e>
            <m:r>
              <w:rPr>
                <w:rFonts w:ascii="Cambria Math" w:hAnsi="Cambria Math"/>
              </w:rPr>
              <m:t>p-1</m:t>
            </m:r>
          </m:e>
        </m:d>
        <m:r>
          <w:rPr>
            <w:rFonts w:ascii="Cambria Math" w:hAnsi="Cambria Math"/>
          </w:rPr>
          <m:t>!</m:t>
        </m:r>
      </m:oMath>
      <w:r w:rsidRPr="004D741E">
        <w:t xml:space="preserve"> and obtain </w:t>
      </w:r>
      <m:oMath>
        <m:sSup>
          <m:sSupPr>
            <m:ctrlPr>
              <w:rPr>
                <w:rFonts w:ascii="Cambria Math" w:hAnsi="Cambria Math"/>
                <w:i/>
              </w:rPr>
            </m:ctrlPr>
          </m:sSupPr>
          <m:e>
            <m:r>
              <w:rPr>
                <w:rFonts w:ascii="Cambria Math" w:hAnsi="Cambria Math"/>
              </w:rPr>
              <m:t>a</m:t>
            </m:r>
          </m:e>
          <m:sup>
            <m:r>
              <w:rPr>
                <w:rFonts w:ascii="Cambria Math" w:hAnsi="Cambria Math"/>
              </w:rPr>
              <m:t>p-1</m:t>
            </m:r>
          </m:sup>
        </m:sSup>
        <m:r>
          <w:rPr>
            <w:rFonts w:ascii="Cambria Math" w:hAnsi="Cambria Math"/>
          </w:rPr>
          <m:t>≡1 (mod p)</m:t>
        </m:r>
      </m:oMath>
      <w:r w:rsidRPr="004D741E">
        <w:t>.</w:t>
      </w:r>
    </w:p>
    <w:p w:rsidR="00062246" w:rsidRDefault="00062246" w:rsidP="00A829C4">
      <w:pPr>
        <w:pStyle w:val="ListParagraph"/>
        <w:numPr>
          <w:ilvl w:val="2"/>
          <w:numId w:val="29"/>
        </w:numPr>
      </w:pPr>
      <w:r>
        <w:t>Theorem 7.41</w:t>
      </w:r>
      <w:r>
        <w:rPr>
          <w:noProof/>
        </w:rPr>
        <w:drawing>
          <wp:inline distT="0" distB="0" distL="0" distR="0">
            <wp:extent cx="5486400" cy="5302885"/>
            <wp:effectExtent l="19050" t="0" r="0" b="0"/>
            <wp:docPr id="6" name="Picture 5" descr="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jpg"/>
                    <pic:cNvPicPr/>
                  </pic:nvPicPr>
                  <pic:blipFill>
                    <a:blip r:embed="rId13" cstate="print"/>
                    <a:stretch>
                      <a:fillRect/>
                    </a:stretch>
                  </pic:blipFill>
                  <pic:spPr>
                    <a:xfrm>
                      <a:off x="0" y="0"/>
                      <a:ext cx="5486400" cy="5302885"/>
                    </a:xfrm>
                    <a:prstGeom prst="rect">
                      <a:avLst/>
                    </a:prstGeom>
                  </pic:spPr>
                </pic:pic>
              </a:graphicData>
            </a:graphic>
          </wp:inline>
        </w:drawing>
      </w:r>
    </w:p>
    <w:p w:rsidR="00062246" w:rsidRDefault="00062246" w:rsidP="00062246">
      <w:pPr>
        <w:pStyle w:val="ListParagraph"/>
      </w:pPr>
    </w:p>
    <w:p w:rsidR="00062246" w:rsidRDefault="00062246" w:rsidP="00062246">
      <w:pPr>
        <w:pStyle w:val="ListParagraph"/>
      </w:pPr>
    </w:p>
    <w:p w:rsidR="00062246" w:rsidRDefault="00062246" w:rsidP="00062246">
      <w:pPr>
        <w:pStyle w:val="ListParagraph"/>
      </w:pPr>
    </w:p>
    <w:p w:rsidR="00062246" w:rsidRDefault="00062246" w:rsidP="00062246">
      <w:pPr>
        <w:pStyle w:val="ListParagraph"/>
      </w:pPr>
    </w:p>
    <w:p w:rsidR="00062246" w:rsidRDefault="00062246" w:rsidP="00062246">
      <w:pPr>
        <w:pStyle w:val="ListParagraph"/>
      </w:pPr>
    </w:p>
    <w:p w:rsidR="00062246" w:rsidRDefault="00062246" w:rsidP="00062246">
      <w:pPr>
        <w:pStyle w:val="ListParagraph"/>
      </w:pPr>
    </w:p>
    <w:p w:rsidR="00062246" w:rsidRDefault="00062246" w:rsidP="00062246">
      <w:pPr>
        <w:pStyle w:val="ListParagraph"/>
      </w:pPr>
      <w:r>
        <w:rPr>
          <w:noProof/>
        </w:rPr>
        <w:drawing>
          <wp:inline distT="0" distB="0" distL="0" distR="0">
            <wp:extent cx="5486400" cy="5389245"/>
            <wp:effectExtent l="19050" t="0" r="0" b="0"/>
            <wp:docPr id="7" name="Picture 6" descr="7.4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B.jpg"/>
                    <pic:cNvPicPr/>
                  </pic:nvPicPr>
                  <pic:blipFill>
                    <a:blip r:embed="rId14" cstate="print"/>
                    <a:stretch>
                      <a:fillRect/>
                    </a:stretch>
                  </pic:blipFill>
                  <pic:spPr>
                    <a:xfrm>
                      <a:off x="0" y="0"/>
                      <a:ext cx="5486400" cy="5389245"/>
                    </a:xfrm>
                    <a:prstGeom prst="rect">
                      <a:avLst/>
                    </a:prstGeom>
                  </pic:spPr>
                </pic:pic>
              </a:graphicData>
            </a:graphic>
          </wp:inline>
        </w:drawing>
      </w:r>
    </w:p>
    <w:p w:rsidR="00062246" w:rsidRPr="00513C1B" w:rsidRDefault="00062246" w:rsidP="00A829C4">
      <w:pPr>
        <w:pStyle w:val="ListParagraph"/>
        <w:numPr>
          <w:ilvl w:val="0"/>
          <w:numId w:val="28"/>
        </w:numPr>
        <w:ind w:left="360"/>
        <w:rPr>
          <w:rStyle w:val="Heading3Char"/>
          <w:rFonts w:asciiTheme="minorHAnsi" w:eastAsiaTheme="minorEastAsia" w:hAnsiTheme="minorHAnsi" w:cstheme="minorBidi"/>
          <w:b w:val="0"/>
          <w:bCs w:val="0"/>
          <w:color w:val="auto"/>
        </w:rPr>
      </w:pPr>
      <w:r>
        <w:t>De Moivre’s Theorem 8.61</w:t>
      </w:r>
      <w:r>
        <w:rPr>
          <w:noProof/>
        </w:rPr>
        <w:drawing>
          <wp:inline distT="0" distB="0" distL="0" distR="0">
            <wp:extent cx="5486400" cy="5988685"/>
            <wp:effectExtent l="19050" t="0" r="0" b="0"/>
            <wp:docPr id="9" name="Picture 8" descr="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1.jpg"/>
                    <pic:cNvPicPr/>
                  </pic:nvPicPr>
                  <pic:blipFill>
                    <a:blip r:embed="rId15" cstate="print"/>
                    <a:stretch>
                      <a:fillRect/>
                    </a:stretch>
                  </pic:blipFill>
                  <pic:spPr>
                    <a:xfrm>
                      <a:off x="0" y="0"/>
                      <a:ext cx="5486400" cy="5988685"/>
                    </a:xfrm>
                    <a:prstGeom prst="rect">
                      <a:avLst/>
                    </a:prstGeom>
                  </pic:spPr>
                </pic:pic>
              </a:graphicData>
            </a:graphic>
          </wp:inline>
        </w:drawing>
      </w:r>
    </w:p>
    <w:p w:rsidR="00062246" w:rsidRDefault="00062246" w:rsidP="00062246">
      <w:pPr>
        <w:rPr>
          <w:rStyle w:val="Heading3Char"/>
        </w:rPr>
      </w:pPr>
      <w:r w:rsidRPr="002F303F">
        <w:rPr>
          <w:rStyle w:val="Heading3Char"/>
        </w:rPr>
        <w:t>Materials Covered in Midterm 1&amp;</w:t>
      </w:r>
      <w:r>
        <w:rPr>
          <w:rStyle w:val="Heading3Char"/>
        </w:rPr>
        <w:t>2: Some Examples</w:t>
      </w:r>
    </w:p>
    <w:p w:rsidR="00062246" w:rsidRDefault="00062246" w:rsidP="00A829C4">
      <w:pPr>
        <w:pStyle w:val="ListParagraph"/>
        <w:numPr>
          <w:ilvl w:val="0"/>
          <w:numId w:val="26"/>
        </w:numPr>
      </w:pPr>
      <w:r>
        <w:t>Example 1</w:t>
      </w:r>
    </w:p>
    <w:p w:rsidR="00062246" w:rsidRDefault="00062246" w:rsidP="00A829C4">
      <w:pPr>
        <w:pStyle w:val="ListParagraph"/>
        <w:numPr>
          <w:ilvl w:val="1"/>
          <w:numId w:val="26"/>
        </w:numPr>
      </w:pPr>
      <w:r>
        <w:t xml:space="preserve">If </w:t>
      </w:r>
      <m:oMath>
        <m:r>
          <w:rPr>
            <w:rFonts w:ascii="Cambria Math" w:hAnsi="Cambria Math"/>
          </w:rPr>
          <m:t xml:space="preserve">S, T, and U </m:t>
        </m:r>
      </m:oMath>
      <w:r>
        <w:t xml:space="preserve">are sets, the statement </w:t>
      </w:r>
      <m:oMath>
        <m:r>
          <w:rPr>
            <w:rFonts w:ascii="Cambria Math" w:hAnsi="Cambria Math"/>
          </w:rPr>
          <m:t>S∩T⊆U</m:t>
        </m:r>
      </m:oMath>
      <w:r>
        <w:t xml:space="preserve"> can be expressed as</w:t>
      </w:r>
    </w:p>
    <w:p w:rsidR="00062246" w:rsidRDefault="00062246" w:rsidP="00062246">
      <w:pPr>
        <w:pStyle w:val="ListParagraph"/>
        <w:ind w:left="1440"/>
      </w:pPr>
      <m:oMathPara>
        <m:oMath>
          <m:r>
            <w:rPr>
              <w:rFonts w:ascii="Cambria Math" w:hAnsi="Cambria Math"/>
            </w:rPr>
            <m:t>∀x, ((x∈S AND x∈T)⇒x∈U)</m:t>
          </m:r>
        </m:oMath>
      </m:oMathPara>
    </w:p>
    <w:p w:rsidR="00062246" w:rsidRDefault="00062246" w:rsidP="00062246">
      <w:pPr>
        <w:pStyle w:val="ListParagraph"/>
        <w:ind w:left="1440"/>
      </w:pPr>
      <w:r>
        <w:t xml:space="preserve">Express and simplify the negation of this expression, namely </w:t>
      </w:r>
      <m:oMath>
        <m:r>
          <w:rPr>
            <w:rFonts w:ascii="Cambria Math" w:hAnsi="Cambria Math"/>
          </w:rPr>
          <m:t>S∩T⊈U</m:t>
        </m:r>
      </m:oMath>
      <w:r>
        <w:t>, in terms of quantifiers.</w:t>
      </w:r>
    </w:p>
    <w:p w:rsidR="00062246" w:rsidRDefault="00062246" w:rsidP="00A829C4">
      <w:pPr>
        <w:pStyle w:val="ListParagraph"/>
        <w:numPr>
          <w:ilvl w:val="1"/>
          <w:numId w:val="26"/>
        </w:numPr>
      </w:pPr>
      <w:r>
        <w:t>Solution:  Recall that the negation rules for quantifiers always switch</w:t>
      </w:r>
      <w:del w:id="25" w:author="Aaron" w:date="2010-12-09T19:54:00Z">
        <w:r w:rsidDel="00CA19CD">
          <w:delText>es</w:delText>
        </w:r>
      </w:del>
      <w:r>
        <w:t xml:space="preserve"> the universal quantifier (“for all”) to an existential quantifier (“there exists”). Once we have this in mind, reasoning out the problem becomes easy. What we need to express is that there exists an element of both </w:t>
      </w:r>
      <m:oMath>
        <m:r>
          <w:rPr>
            <w:rFonts w:ascii="Cambria Math" w:hAnsi="Cambria Math"/>
          </w:rPr>
          <m:t>S and T</m:t>
        </m:r>
      </m:oMath>
      <w:r>
        <w:t xml:space="preserve"> that is not contained in U.</w:t>
      </w:r>
    </w:p>
    <w:p w:rsidR="00062246" w:rsidRDefault="00062246" w:rsidP="00062246">
      <w:pPr>
        <w:pStyle w:val="ListParagraph"/>
        <w:ind w:left="1440"/>
      </w:pPr>
      <m:oMathPara>
        <m:oMath>
          <m:r>
            <w:rPr>
              <w:rFonts w:ascii="Cambria Math" w:hAnsi="Cambria Math"/>
            </w:rPr>
            <m:t>∃x, (x∈S AND x∈T AND x∉U)</m:t>
          </m:r>
        </m:oMath>
      </m:oMathPara>
    </w:p>
    <w:p w:rsidR="00062246" w:rsidRDefault="00062246" w:rsidP="00062246">
      <w:pPr>
        <w:pStyle w:val="ListParagraph"/>
        <w:ind w:left="1440"/>
      </w:pPr>
    </w:p>
    <w:p w:rsidR="00062246" w:rsidRDefault="00062246" w:rsidP="00A829C4">
      <w:pPr>
        <w:pStyle w:val="ListParagraph"/>
        <w:numPr>
          <w:ilvl w:val="0"/>
          <w:numId w:val="26"/>
        </w:numPr>
      </w:pPr>
      <w:r>
        <w:t>Example 2</w:t>
      </w:r>
    </w:p>
    <w:p w:rsidR="00062246" w:rsidRDefault="00053A99" w:rsidP="00A829C4">
      <w:pPr>
        <w:pStyle w:val="ListParagraph"/>
        <w:numPr>
          <w:ilvl w:val="1"/>
          <w:numId w:val="26"/>
        </w:numPr>
      </w:pPr>
      <w:ins w:id="26" w:author="Aaron" w:date="2010-12-09T19:55:00Z">
        <w:r>
          <w:t>Prove that i</w:t>
        </w:r>
      </w:ins>
      <w:del w:id="27" w:author="Aaron" w:date="2010-12-09T19:55:00Z">
        <w:r w:rsidR="00062246" w:rsidDel="00053A99">
          <w:delText>I</w:delText>
        </w:r>
      </w:del>
      <w:r w:rsidR="00062246">
        <w:t xml:space="preserve">f </w:t>
      </w:r>
      <m:oMath>
        <m:r>
          <w:rPr>
            <w:rFonts w:ascii="Cambria Math" w:hAnsi="Cambria Math"/>
          </w:rPr>
          <m:t>x</m:t>
        </m:r>
      </m:oMath>
      <w:r w:rsidR="00062246">
        <w:t xml:space="preserve"> is a real number such that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-2x&lt;0</m:t>
        </m:r>
      </m:oMath>
      <w:r w:rsidR="00062246">
        <w:t xml:space="preserve">, then </w:t>
      </w:r>
      <m:oMath>
        <m:r>
          <w:rPr>
            <w:rFonts w:ascii="Cambria Math" w:hAnsi="Cambria Math"/>
          </w:rPr>
          <m:t>0&lt;x&lt;1</m:t>
        </m:r>
      </m:oMath>
      <w:r w:rsidR="00062246">
        <w:t>.</w:t>
      </w:r>
    </w:p>
    <w:p w:rsidR="00062246" w:rsidRDefault="00062246" w:rsidP="00A829C4">
      <w:pPr>
        <w:pStyle w:val="ListParagraph"/>
        <w:numPr>
          <w:ilvl w:val="1"/>
          <w:numId w:val="26"/>
        </w:numPr>
      </w:pPr>
      <w:r>
        <w:t xml:space="preserve">Solution: Whenever a conditional statement provides numerical ranges, </w:t>
      </w:r>
      <w:del w:id="28" w:author="Aaron" w:date="2010-12-09T19:55:00Z">
        <w:r w:rsidDel="00053A99">
          <w:delText xml:space="preserve"> </w:delText>
        </w:r>
      </w:del>
      <w:r>
        <w:t>it is always a good check to see if the contrapositive is easier to prove than the original statement.</w:t>
      </w:r>
    </w:p>
    <w:p w:rsidR="00062246" w:rsidRDefault="00062246" w:rsidP="00062246">
      <w:pPr>
        <w:pStyle w:val="ListParagraph"/>
        <w:ind w:left="1440"/>
      </w:pPr>
    </w:p>
    <w:p w:rsidR="00062246" w:rsidRDefault="00062246" w:rsidP="00A56E76">
      <w:pPr>
        <w:pStyle w:val="ListParagraph"/>
        <w:ind w:firstLine="360"/>
      </w:pPr>
      <w:r>
        <w:t xml:space="preserve">Contrapositive: “If </w:t>
      </w:r>
      <m:oMath>
        <m:r>
          <w:rPr>
            <w:rFonts w:ascii="Cambria Math" w:hAnsi="Cambria Math"/>
          </w:rPr>
          <m:t>x</m:t>
        </m:r>
      </m:oMath>
      <w:r>
        <w:t xml:space="preserve"> is a real number such that </w:t>
      </w:r>
      <m:oMath>
        <m:r>
          <w:rPr>
            <w:rFonts w:ascii="Cambria Math" w:hAnsi="Cambria Math"/>
          </w:rPr>
          <m:t>x≥1, x≤0,</m:t>
        </m:r>
      </m:oMath>
      <w:r>
        <w:t xml:space="preserve"> then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-2x≥0</m:t>
        </m:r>
      </m:oMath>
      <w:r>
        <w:t>.”</w:t>
      </w:r>
    </w:p>
    <w:p w:rsidR="00062246" w:rsidRDefault="00062246" w:rsidP="00062246">
      <w:pPr>
        <w:pStyle w:val="ListParagraph"/>
        <w:ind w:left="1440"/>
      </w:pPr>
    </w:p>
    <w:p w:rsidR="00062246" w:rsidRDefault="00062246" w:rsidP="00A56E76">
      <w:pPr>
        <w:pStyle w:val="ListParagraph"/>
        <w:ind w:left="1080"/>
      </w:pPr>
      <w:r>
        <w:t xml:space="preserve">Now this statement becomes much easier to prove. </w:t>
      </w:r>
    </w:p>
    <w:p w:rsidR="00062246" w:rsidRDefault="00062246" w:rsidP="00062246">
      <w:pPr>
        <w:pStyle w:val="ListParagraph"/>
        <w:ind w:left="1440"/>
      </w:pPr>
      <m:oMathPara>
        <m:oMath>
          <m:r>
            <w:rPr>
              <w:rFonts w:ascii="Cambria Math" w:hAnsi="Cambria Math"/>
            </w:rPr>
            <m:t>x≥1⇒2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-2x≥0⇒</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-2x≥0</m:t>
          </m:r>
        </m:oMath>
      </m:oMathPara>
    </w:p>
    <w:p w:rsidR="00062246" w:rsidRDefault="00062246" w:rsidP="00062246">
      <w:pPr>
        <w:pStyle w:val="ListParagraph"/>
        <w:ind w:left="1440"/>
      </w:pPr>
      <m:oMathPara>
        <m:oMath>
          <m:r>
            <w:rPr>
              <w:rFonts w:ascii="Cambria Math" w:hAnsi="Cambria Math"/>
            </w:rPr>
            <m:t>x≤0⇒</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 AND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 AND(-2x)≥0)⇒</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-2x≥0</m:t>
          </m:r>
        </m:oMath>
      </m:oMathPara>
    </w:p>
    <w:p w:rsidR="00062246" w:rsidRDefault="00062246" w:rsidP="00062246">
      <w:pPr>
        <w:pStyle w:val="ListParagraph"/>
        <w:ind w:left="1440"/>
      </w:pPr>
    </w:p>
    <w:p w:rsidR="00062246" w:rsidRDefault="00062246" w:rsidP="00A829C4">
      <w:pPr>
        <w:pStyle w:val="ListParagraph"/>
        <w:numPr>
          <w:ilvl w:val="0"/>
          <w:numId w:val="26"/>
        </w:numPr>
      </w:pPr>
      <w:r>
        <w:t>Example 3</w:t>
      </w:r>
    </w:p>
    <w:p w:rsidR="00062246" w:rsidRDefault="00062246" w:rsidP="00A829C4">
      <w:pPr>
        <w:pStyle w:val="ListParagraph"/>
        <w:numPr>
          <w:ilvl w:val="1"/>
          <w:numId w:val="26"/>
        </w:numPr>
      </w:pPr>
      <w:r>
        <w:t xml:space="preserve">Show that the statement </w:t>
      </w:r>
      <m:oMath>
        <m:r>
          <w:rPr>
            <w:rFonts w:ascii="Cambria Math" w:hAnsi="Cambria Math"/>
          </w:rPr>
          <m:t>P OR Q OR R</m:t>
        </m:r>
      </m:oMath>
      <w:r>
        <w:t xml:space="preserve"> is equivalent to the statement </w:t>
      </w:r>
      <m:oMath>
        <m:r>
          <w:rPr>
            <w:rFonts w:ascii="Cambria Math" w:hAnsi="Cambria Math"/>
          </w:rPr>
          <m:t>(NOT P AND NOT Q)⇒R</m:t>
        </m:r>
      </m:oMath>
      <w:r>
        <w:t>.</w:t>
      </w:r>
    </w:p>
    <w:p w:rsidR="00062246" w:rsidRDefault="00062246" w:rsidP="00A829C4">
      <w:pPr>
        <w:pStyle w:val="ListParagraph"/>
        <w:numPr>
          <w:ilvl w:val="1"/>
          <w:numId w:val="26"/>
        </w:numPr>
      </w:pPr>
      <w:r>
        <w:t>Solution: This problem is simply a matter of creating a truth table for both statements</w:t>
      </w:r>
    </w:p>
    <w:p w:rsidR="00062246" w:rsidRDefault="00062246" w:rsidP="00062246">
      <w:pPr>
        <w:pStyle w:val="ListParagraph"/>
        <w:ind w:left="1440"/>
      </w:pPr>
    </w:p>
    <w:tbl>
      <w:tblPr>
        <w:tblStyle w:val="TableGrid"/>
        <w:tblW w:w="10008" w:type="dxa"/>
        <w:tblLook w:val="04A0" w:firstRow="1" w:lastRow="0" w:firstColumn="1" w:lastColumn="0" w:noHBand="0" w:noVBand="1"/>
      </w:tblPr>
      <w:tblGrid>
        <w:gridCol w:w="358"/>
        <w:gridCol w:w="372"/>
        <w:gridCol w:w="363"/>
        <w:gridCol w:w="852"/>
        <w:gridCol w:w="866"/>
        <w:gridCol w:w="857"/>
        <w:gridCol w:w="1445"/>
        <w:gridCol w:w="2058"/>
        <w:gridCol w:w="2837"/>
      </w:tblGrid>
      <w:tr w:rsidR="00062246" w:rsidTr="00AA7E93">
        <w:tc>
          <w:tcPr>
            <w:tcW w:w="358" w:type="dxa"/>
          </w:tcPr>
          <w:p w:rsidR="00062246" w:rsidRDefault="00062246" w:rsidP="00AA7E93">
            <w:pPr>
              <w:pStyle w:val="ListParagraph"/>
              <w:ind w:left="0"/>
            </w:pPr>
            <m:oMathPara>
              <m:oMath>
                <m:r>
                  <w:rPr>
                    <w:rFonts w:ascii="Cambria Math" w:hAnsi="Cambria Math"/>
                  </w:rPr>
                  <m:t>P</m:t>
                </m:r>
              </m:oMath>
            </m:oMathPara>
          </w:p>
        </w:tc>
        <w:tc>
          <w:tcPr>
            <w:tcW w:w="372" w:type="dxa"/>
          </w:tcPr>
          <w:p w:rsidR="00062246" w:rsidRDefault="00062246" w:rsidP="00AA7E93">
            <w:pPr>
              <w:pStyle w:val="ListParagraph"/>
              <w:ind w:left="0"/>
            </w:pPr>
            <m:oMathPara>
              <m:oMath>
                <m:r>
                  <w:rPr>
                    <w:rFonts w:ascii="Cambria Math" w:hAnsi="Cambria Math"/>
                  </w:rPr>
                  <m:t>Q</m:t>
                </m:r>
              </m:oMath>
            </m:oMathPara>
          </w:p>
        </w:tc>
        <w:tc>
          <w:tcPr>
            <w:tcW w:w="363" w:type="dxa"/>
          </w:tcPr>
          <w:p w:rsidR="00062246" w:rsidRDefault="00062246" w:rsidP="00AA7E93">
            <w:pPr>
              <w:pStyle w:val="ListParagraph"/>
              <w:ind w:left="0"/>
            </w:pPr>
            <m:oMathPara>
              <m:oMath>
                <m:r>
                  <w:rPr>
                    <w:rFonts w:ascii="Cambria Math" w:hAnsi="Cambria Math"/>
                  </w:rPr>
                  <m:t>R</m:t>
                </m:r>
              </m:oMath>
            </m:oMathPara>
          </w:p>
        </w:tc>
        <w:tc>
          <w:tcPr>
            <w:tcW w:w="852" w:type="dxa"/>
          </w:tcPr>
          <w:p w:rsidR="00062246" w:rsidRDefault="00062246" w:rsidP="00AA7E93">
            <w:pPr>
              <w:pStyle w:val="ListParagraph"/>
              <w:ind w:left="0"/>
            </w:pPr>
            <m:oMathPara>
              <m:oMath>
                <m:r>
                  <w:rPr>
                    <w:rFonts w:ascii="Cambria Math" w:hAnsi="Cambria Math"/>
                  </w:rPr>
                  <m:t>NOT P</m:t>
                </m:r>
              </m:oMath>
            </m:oMathPara>
          </w:p>
        </w:tc>
        <w:tc>
          <w:tcPr>
            <w:tcW w:w="866" w:type="dxa"/>
          </w:tcPr>
          <w:p w:rsidR="00062246" w:rsidRDefault="00062246" w:rsidP="00AA7E93">
            <w:pPr>
              <w:pStyle w:val="ListParagraph"/>
              <w:ind w:left="0"/>
            </w:pPr>
            <m:oMathPara>
              <m:oMath>
                <m:r>
                  <w:rPr>
                    <w:rFonts w:ascii="Cambria Math" w:hAnsi="Cambria Math"/>
                  </w:rPr>
                  <m:t>NOT Q</m:t>
                </m:r>
              </m:oMath>
            </m:oMathPara>
          </w:p>
        </w:tc>
        <w:tc>
          <w:tcPr>
            <w:tcW w:w="857" w:type="dxa"/>
          </w:tcPr>
          <w:p w:rsidR="00062246" w:rsidRDefault="00062246" w:rsidP="00AA7E93">
            <w:pPr>
              <w:pStyle w:val="ListParagraph"/>
              <w:ind w:left="0"/>
            </w:pPr>
            <m:oMathPara>
              <m:oMath>
                <m:r>
                  <w:rPr>
                    <w:rFonts w:ascii="Cambria Math" w:hAnsi="Cambria Math"/>
                  </w:rPr>
                  <m:t>NOT R</m:t>
                </m:r>
              </m:oMath>
            </m:oMathPara>
          </w:p>
        </w:tc>
        <w:tc>
          <w:tcPr>
            <w:tcW w:w="1445" w:type="dxa"/>
            <w:shd w:val="clear" w:color="auto" w:fill="FFFF00"/>
          </w:tcPr>
          <w:p w:rsidR="00062246" w:rsidRDefault="00062246" w:rsidP="00AA7E93">
            <w:pPr>
              <w:pStyle w:val="ListParagraph"/>
              <w:ind w:left="0"/>
            </w:pPr>
            <m:oMathPara>
              <m:oMath>
                <m:r>
                  <w:rPr>
                    <w:rFonts w:ascii="Cambria Math" w:hAnsi="Cambria Math"/>
                  </w:rPr>
                  <m:t>P OR Q OR R</m:t>
                </m:r>
              </m:oMath>
            </m:oMathPara>
          </w:p>
        </w:tc>
        <w:tc>
          <w:tcPr>
            <w:tcW w:w="2058" w:type="dxa"/>
          </w:tcPr>
          <w:p w:rsidR="00062246" w:rsidRDefault="00062246" w:rsidP="00AA7E93">
            <w:pPr>
              <w:pStyle w:val="ListParagraph"/>
              <w:ind w:left="0"/>
            </w:pPr>
            <m:oMathPara>
              <m:oMath>
                <m:r>
                  <w:rPr>
                    <w:rFonts w:ascii="Cambria Math" w:hAnsi="Cambria Math"/>
                  </w:rPr>
                  <m:t>NOT P AND NOT Q</m:t>
                </m:r>
              </m:oMath>
            </m:oMathPara>
          </w:p>
        </w:tc>
        <w:tc>
          <w:tcPr>
            <w:tcW w:w="2837" w:type="dxa"/>
            <w:shd w:val="clear" w:color="auto" w:fill="FFFF00"/>
          </w:tcPr>
          <w:p w:rsidR="00062246" w:rsidRDefault="00062246" w:rsidP="00AA7E93">
            <w:pPr>
              <w:pStyle w:val="ListParagraph"/>
              <w:ind w:left="0"/>
            </w:pPr>
            <m:oMathPara>
              <m:oMath>
                <m:r>
                  <w:rPr>
                    <w:rFonts w:ascii="Cambria Math" w:hAnsi="Cambria Math"/>
                  </w:rPr>
                  <m:t>(NOT P AND NOT Q)⇒R</m:t>
                </m:r>
              </m:oMath>
            </m:oMathPara>
          </w:p>
        </w:tc>
      </w:tr>
      <w:tr w:rsidR="00062246" w:rsidTr="00AA7E93">
        <w:tc>
          <w:tcPr>
            <w:tcW w:w="358" w:type="dxa"/>
          </w:tcPr>
          <w:p w:rsidR="00062246" w:rsidRDefault="00062246" w:rsidP="00AA7E93">
            <w:pPr>
              <w:pStyle w:val="ListParagraph"/>
              <w:ind w:left="0"/>
              <w:jc w:val="center"/>
            </w:pPr>
            <w:r>
              <w:t>T</w:t>
            </w:r>
          </w:p>
        </w:tc>
        <w:tc>
          <w:tcPr>
            <w:tcW w:w="372" w:type="dxa"/>
          </w:tcPr>
          <w:p w:rsidR="00062246" w:rsidRDefault="00062246" w:rsidP="00AA7E93">
            <w:pPr>
              <w:pStyle w:val="ListParagraph"/>
              <w:ind w:left="0"/>
              <w:jc w:val="center"/>
            </w:pPr>
            <w:r>
              <w:t>T</w:t>
            </w:r>
          </w:p>
        </w:tc>
        <w:tc>
          <w:tcPr>
            <w:tcW w:w="363" w:type="dxa"/>
          </w:tcPr>
          <w:p w:rsidR="00062246" w:rsidRDefault="00062246" w:rsidP="00AA7E93">
            <w:pPr>
              <w:pStyle w:val="ListParagraph"/>
              <w:ind w:left="0"/>
              <w:jc w:val="center"/>
            </w:pPr>
            <w:r>
              <w:t>T</w:t>
            </w:r>
          </w:p>
        </w:tc>
        <w:tc>
          <w:tcPr>
            <w:tcW w:w="852" w:type="dxa"/>
          </w:tcPr>
          <w:p w:rsidR="00062246" w:rsidRDefault="00062246" w:rsidP="00AA7E93">
            <w:pPr>
              <w:pStyle w:val="ListParagraph"/>
              <w:ind w:left="0"/>
              <w:jc w:val="center"/>
            </w:pPr>
            <w:r>
              <w:t>F</w:t>
            </w:r>
          </w:p>
        </w:tc>
        <w:tc>
          <w:tcPr>
            <w:tcW w:w="866" w:type="dxa"/>
          </w:tcPr>
          <w:p w:rsidR="00062246" w:rsidRDefault="00062246" w:rsidP="00AA7E93">
            <w:pPr>
              <w:pStyle w:val="ListParagraph"/>
              <w:ind w:left="0"/>
              <w:jc w:val="center"/>
            </w:pPr>
            <w:r>
              <w:t>F</w:t>
            </w:r>
          </w:p>
        </w:tc>
        <w:tc>
          <w:tcPr>
            <w:tcW w:w="857" w:type="dxa"/>
          </w:tcPr>
          <w:p w:rsidR="00062246" w:rsidRDefault="00062246" w:rsidP="00AA7E93">
            <w:pPr>
              <w:pStyle w:val="ListParagraph"/>
              <w:ind w:left="0"/>
              <w:jc w:val="center"/>
            </w:pPr>
            <w:r>
              <w:t>F</w:t>
            </w:r>
          </w:p>
        </w:tc>
        <w:tc>
          <w:tcPr>
            <w:tcW w:w="1445" w:type="dxa"/>
            <w:shd w:val="clear" w:color="auto" w:fill="FFFF00"/>
          </w:tcPr>
          <w:p w:rsidR="00062246" w:rsidRDefault="00062246" w:rsidP="00AA7E93">
            <w:pPr>
              <w:pStyle w:val="ListParagraph"/>
              <w:ind w:left="0"/>
              <w:jc w:val="center"/>
            </w:pPr>
            <w:r>
              <w:t>T</w:t>
            </w:r>
          </w:p>
        </w:tc>
        <w:tc>
          <w:tcPr>
            <w:tcW w:w="2058" w:type="dxa"/>
          </w:tcPr>
          <w:p w:rsidR="00062246" w:rsidRDefault="00062246" w:rsidP="00AA7E93">
            <w:pPr>
              <w:pStyle w:val="ListParagraph"/>
              <w:ind w:left="0"/>
              <w:jc w:val="center"/>
            </w:pPr>
            <w:r>
              <w:t>F</w:t>
            </w:r>
          </w:p>
        </w:tc>
        <w:tc>
          <w:tcPr>
            <w:tcW w:w="2837" w:type="dxa"/>
            <w:shd w:val="clear" w:color="auto" w:fill="FFFF00"/>
          </w:tcPr>
          <w:p w:rsidR="00062246" w:rsidRDefault="00062246" w:rsidP="00AA7E93">
            <w:pPr>
              <w:pStyle w:val="ListParagraph"/>
              <w:ind w:left="0"/>
              <w:jc w:val="center"/>
            </w:pPr>
            <w:r>
              <w:t>T</w:t>
            </w:r>
          </w:p>
        </w:tc>
      </w:tr>
      <w:tr w:rsidR="00062246" w:rsidTr="00AA7E93">
        <w:tc>
          <w:tcPr>
            <w:tcW w:w="358" w:type="dxa"/>
          </w:tcPr>
          <w:p w:rsidR="00062246" w:rsidRDefault="00062246" w:rsidP="00AA7E93">
            <w:pPr>
              <w:pStyle w:val="ListParagraph"/>
              <w:ind w:left="0"/>
              <w:jc w:val="center"/>
            </w:pPr>
            <w:r>
              <w:t>T</w:t>
            </w:r>
          </w:p>
        </w:tc>
        <w:tc>
          <w:tcPr>
            <w:tcW w:w="372" w:type="dxa"/>
          </w:tcPr>
          <w:p w:rsidR="00062246" w:rsidRDefault="00062246" w:rsidP="00AA7E93">
            <w:pPr>
              <w:pStyle w:val="ListParagraph"/>
              <w:ind w:left="0"/>
              <w:jc w:val="center"/>
            </w:pPr>
            <w:r>
              <w:t>T</w:t>
            </w:r>
          </w:p>
        </w:tc>
        <w:tc>
          <w:tcPr>
            <w:tcW w:w="363" w:type="dxa"/>
          </w:tcPr>
          <w:p w:rsidR="00062246" w:rsidRDefault="00062246" w:rsidP="00AA7E93">
            <w:pPr>
              <w:pStyle w:val="ListParagraph"/>
              <w:ind w:left="0"/>
              <w:jc w:val="center"/>
            </w:pPr>
            <w:r>
              <w:t>F</w:t>
            </w:r>
          </w:p>
        </w:tc>
        <w:tc>
          <w:tcPr>
            <w:tcW w:w="852" w:type="dxa"/>
          </w:tcPr>
          <w:p w:rsidR="00062246" w:rsidRDefault="00062246" w:rsidP="00AA7E93">
            <w:pPr>
              <w:pStyle w:val="ListParagraph"/>
              <w:ind w:left="0"/>
              <w:jc w:val="center"/>
            </w:pPr>
            <w:r>
              <w:t>F</w:t>
            </w:r>
          </w:p>
        </w:tc>
        <w:tc>
          <w:tcPr>
            <w:tcW w:w="866" w:type="dxa"/>
          </w:tcPr>
          <w:p w:rsidR="00062246" w:rsidRDefault="00062246" w:rsidP="00AA7E93">
            <w:pPr>
              <w:pStyle w:val="ListParagraph"/>
              <w:ind w:left="0"/>
              <w:jc w:val="center"/>
            </w:pPr>
            <w:r>
              <w:t>F</w:t>
            </w:r>
          </w:p>
        </w:tc>
        <w:tc>
          <w:tcPr>
            <w:tcW w:w="857" w:type="dxa"/>
          </w:tcPr>
          <w:p w:rsidR="00062246" w:rsidRDefault="00062246" w:rsidP="00AA7E93">
            <w:pPr>
              <w:pStyle w:val="ListParagraph"/>
              <w:ind w:left="0"/>
              <w:jc w:val="center"/>
            </w:pPr>
            <w:r>
              <w:t>T</w:t>
            </w:r>
          </w:p>
        </w:tc>
        <w:tc>
          <w:tcPr>
            <w:tcW w:w="1445" w:type="dxa"/>
            <w:shd w:val="clear" w:color="auto" w:fill="FFFF00"/>
          </w:tcPr>
          <w:p w:rsidR="00062246" w:rsidRDefault="00062246" w:rsidP="00AA7E93">
            <w:pPr>
              <w:pStyle w:val="ListParagraph"/>
              <w:ind w:left="0"/>
              <w:jc w:val="center"/>
            </w:pPr>
            <w:r>
              <w:t>T</w:t>
            </w:r>
          </w:p>
        </w:tc>
        <w:tc>
          <w:tcPr>
            <w:tcW w:w="2058" w:type="dxa"/>
          </w:tcPr>
          <w:p w:rsidR="00062246" w:rsidRDefault="00062246" w:rsidP="00AA7E93">
            <w:pPr>
              <w:pStyle w:val="ListParagraph"/>
              <w:ind w:left="0"/>
              <w:jc w:val="center"/>
            </w:pPr>
            <w:r>
              <w:t>F</w:t>
            </w:r>
          </w:p>
        </w:tc>
        <w:tc>
          <w:tcPr>
            <w:tcW w:w="2837" w:type="dxa"/>
            <w:shd w:val="clear" w:color="auto" w:fill="FFFF00"/>
          </w:tcPr>
          <w:p w:rsidR="00062246" w:rsidRDefault="00062246" w:rsidP="00AA7E93">
            <w:pPr>
              <w:pStyle w:val="ListParagraph"/>
              <w:ind w:left="0"/>
              <w:jc w:val="center"/>
            </w:pPr>
            <w:r>
              <w:t>T</w:t>
            </w:r>
          </w:p>
        </w:tc>
      </w:tr>
      <w:tr w:rsidR="00062246" w:rsidTr="00AA7E93">
        <w:tc>
          <w:tcPr>
            <w:tcW w:w="358" w:type="dxa"/>
          </w:tcPr>
          <w:p w:rsidR="00062246" w:rsidRDefault="00062246" w:rsidP="00AA7E93">
            <w:pPr>
              <w:pStyle w:val="ListParagraph"/>
              <w:ind w:left="0"/>
              <w:jc w:val="center"/>
            </w:pPr>
            <w:r>
              <w:t>T</w:t>
            </w:r>
          </w:p>
        </w:tc>
        <w:tc>
          <w:tcPr>
            <w:tcW w:w="372" w:type="dxa"/>
          </w:tcPr>
          <w:p w:rsidR="00062246" w:rsidRDefault="00062246" w:rsidP="00AA7E93">
            <w:pPr>
              <w:pStyle w:val="ListParagraph"/>
              <w:ind w:left="0"/>
              <w:jc w:val="center"/>
            </w:pPr>
            <w:r>
              <w:t>F</w:t>
            </w:r>
          </w:p>
        </w:tc>
        <w:tc>
          <w:tcPr>
            <w:tcW w:w="363" w:type="dxa"/>
          </w:tcPr>
          <w:p w:rsidR="00062246" w:rsidRDefault="00062246" w:rsidP="00AA7E93">
            <w:pPr>
              <w:pStyle w:val="ListParagraph"/>
              <w:ind w:left="0"/>
              <w:jc w:val="center"/>
            </w:pPr>
            <w:r>
              <w:t>T</w:t>
            </w:r>
          </w:p>
        </w:tc>
        <w:tc>
          <w:tcPr>
            <w:tcW w:w="852" w:type="dxa"/>
          </w:tcPr>
          <w:p w:rsidR="00062246" w:rsidRDefault="00062246" w:rsidP="00AA7E93">
            <w:pPr>
              <w:pStyle w:val="ListParagraph"/>
              <w:ind w:left="0"/>
              <w:jc w:val="center"/>
            </w:pPr>
            <w:r>
              <w:t>F</w:t>
            </w:r>
          </w:p>
        </w:tc>
        <w:tc>
          <w:tcPr>
            <w:tcW w:w="866" w:type="dxa"/>
          </w:tcPr>
          <w:p w:rsidR="00062246" w:rsidRDefault="00062246" w:rsidP="00AA7E93">
            <w:pPr>
              <w:pStyle w:val="ListParagraph"/>
              <w:ind w:left="0"/>
              <w:jc w:val="center"/>
            </w:pPr>
            <w:r>
              <w:t>T</w:t>
            </w:r>
          </w:p>
        </w:tc>
        <w:tc>
          <w:tcPr>
            <w:tcW w:w="857" w:type="dxa"/>
          </w:tcPr>
          <w:p w:rsidR="00062246" w:rsidRDefault="00062246" w:rsidP="00AA7E93">
            <w:pPr>
              <w:pStyle w:val="ListParagraph"/>
              <w:ind w:left="0"/>
              <w:jc w:val="center"/>
            </w:pPr>
            <w:r>
              <w:t>F</w:t>
            </w:r>
          </w:p>
        </w:tc>
        <w:tc>
          <w:tcPr>
            <w:tcW w:w="1445" w:type="dxa"/>
            <w:shd w:val="clear" w:color="auto" w:fill="FFFF00"/>
          </w:tcPr>
          <w:p w:rsidR="00062246" w:rsidRDefault="00062246" w:rsidP="00AA7E93">
            <w:pPr>
              <w:pStyle w:val="ListParagraph"/>
              <w:ind w:left="0"/>
              <w:jc w:val="center"/>
            </w:pPr>
            <w:r>
              <w:t>T</w:t>
            </w:r>
          </w:p>
        </w:tc>
        <w:tc>
          <w:tcPr>
            <w:tcW w:w="2058" w:type="dxa"/>
          </w:tcPr>
          <w:p w:rsidR="00062246" w:rsidRDefault="00062246" w:rsidP="00AA7E93">
            <w:pPr>
              <w:pStyle w:val="ListParagraph"/>
              <w:ind w:left="0"/>
              <w:jc w:val="center"/>
            </w:pPr>
            <w:r>
              <w:t>F</w:t>
            </w:r>
          </w:p>
        </w:tc>
        <w:tc>
          <w:tcPr>
            <w:tcW w:w="2837" w:type="dxa"/>
            <w:shd w:val="clear" w:color="auto" w:fill="FFFF00"/>
          </w:tcPr>
          <w:p w:rsidR="00062246" w:rsidRDefault="00062246" w:rsidP="00AA7E93">
            <w:pPr>
              <w:pStyle w:val="ListParagraph"/>
              <w:ind w:left="0"/>
              <w:jc w:val="center"/>
            </w:pPr>
            <w:r>
              <w:t>T</w:t>
            </w:r>
          </w:p>
        </w:tc>
      </w:tr>
      <w:tr w:rsidR="00062246" w:rsidTr="00AA7E93">
        <w:tc>
          <w:tcPr>
            <w:tcW w:w="358" w:type="dxa"/>
          </w:tcPr>
          <w:p w:rsidR="00062246" w:rsidRDefault="00062246" w:rsidP="00AA7E93">
            <w:pPr>
              <w:pStyle w:val="ListParagraph"/>
              <w:ind w:left="0"/>
              <w:jc w:val="center"/>
            </w:pPr>
            <w:r>
              <w:t>T</w:t>
            </w:r>
          </w:p>
        </w:tc>
        <w:tc>
          <w:tcPr>
            <w:tcW w:w="372" w:type="dxa"/>
          </w:tcPr>
          <w:p w:rsidR="00062246" w:rsidRDefault="00062246" w:rsidP="00AA7E93">
            <w:pPr>
              <w:pStyle w:val="ListParagraph"/>
              <w:ind w:left="0"/>
              <w:jc w:val="center"/>
            </w:pPr>
            <w:r>
              <w:t>F</w:t>
            </w:r>
          </w:p>
        </w:tc>
        <w:tc>
          <w:tcPr>
            <w:tcW w:w="363" w:type="dxa"/>
          </w:tcPr>
          <w:p w:rsidR="00062246" w:rsidRDefault="00062246" w:rsidP="00AA7E93">
            <w:pPr>
              <w:pStyle w:val="ListParagraph"/>
              <w:ind w:left="0"/>
              <w:jc w:val="center"/>
            </w:pPr>
            <w:r>
              <w:t>F</w:t>
            </w:r>
          </w:p>
        </w:tc>
        <w:tc>
          <w:tcPr>
            <w:tcW w:w="852" w:type="dxa"/>
          </w:tcPr>
          <w:p w:rsidR="00062246" w:rsidRDefault="00062246" w:rsidP="00AA7E93">
            <w:pPr>
              <w:pStyle w:val="ListParagraph"/>
              <w:ind w:left="0"/>
              <w:jc w:val="center"/>
            </w:pPr>
            <w:r>
              <w:t>F</w:t>
            </w:r>
          </w:p>
        </w:tc>
        <w:tc>
          <w:tcPr>
            <w:tcW w:w="866" w:type="dxa"/>
          </w:tcPr>
          <w:p w:rsidR="00062246" w:rsidRDefault="00062246" w:rsidP="00AA7E93">
            <w:pPr>
              <w:pStyle w:val="ListParagraph"/>
              <w:ind w:left="0"/>
              <w:jc w:val="center"/>
            </w:pPr>
            <w:r>
              <w:t>T</w:t>
            </w:r>
          </w:p>
        </w:tc>
        <w:tc>
          <w:tcPr>
            <w:tcW w:w="857" w:type="dxa"/>
          </w:tcPr>
          <w:p w:rsidR="00062246" w:rsidRDefault="00062246" w:rsidP="00AA7E93">
            <w:pPr>
              <w:pStyle w:val="ListParagraph"/>
              <w:ind w:left="0"/>
              <w:jc w:val="center"/>
            </w:pPr>
            <w:r>
              <w:t>T</w:t>
            </w:r>
          </w:p>
        </w:tc>
        <w:tc>
          <w:tcPr>
            <w:tcW w:w="1445" w:type="dxa"/>
            <w:shd w:val="clear" w:color="auto" w:fill="FFFF00"/>
          </w:tcPr>
          <w:p w:rsidR="00062246" w:rsidRDefault="00062246" w:rsidP="00AA7E93">
            <w:pPr>
              <w:pStyle w:val="ListParagraph"/>
              <w:ind w:left="0"/>
              <w:jc w:val="center"/>
            </w:pPr>
            <w:r>
              <w:t>T</w:t>
            </w:r>
          </w:p>
        </w:tc>
        <w:tc>
          <w:tcPr>
            <w:tcW w:w="2058" w:type="dxa"/>
          </w:tcPr>
          <w:p w:rsidR="00062246" w:rsidRDefault="00062246" w:rsidP="00AA7E93">
            <w:pPr>
              <w:pStyle w:val="ListParagraph"/>
              <w:ind w:left="0"/>
              <w:jc w:val="center"/>
            </w:pPr>
            <w:r>
              <w:t>F</w:t>
            </w:r>
          </w:p>
        </w:tc>
        <w:tc>
          <w:tcPr>
            <w:tcW w:w="2837" w:type="dxa"/>
            <w:shd w:val="clear" w:color="auto" w:fill="FFFF00"/>
          </w:tcPr>
          <w:p w:rsidR="00062246" w:rsidRDefault="00062246" w:rsidP="00AA7E93">
            <w:pPr>
              <w:pStyle w:val="ListParagraph"/>
              <w:ind w:left="0"/>
              <w:jc w:val="center"/>
            </w:pPr>
            <w:r>
              <w:t>T</w:t>
            </w:r>
          </w:p>
        </w:tc>
      </w:tr>
      <w:tr w:rsidR="00062246" w:rsidTr="00AA7E93">
        <w:tc>
          <w:tcPr>
            <w:tcW w:w="358" w:type="dxa"/>
          </w:tcPr>
          <w:p w:rsidR="00062246" w:rsidRDefault="00062246" w:rsidP="00AA7E93">
            <w:pPr>
              <w:pStyle w:val="ListParagraph"/>
              <w:ind w:left="0"/>
              <w:jc w:val="center"/>
            </w:pPr>
            <w:r>
              <w:t>F</w:t>
            </w:r>
          </w:p>
        </w:tc>
        <w:tc>
          <w:tcPr>
            <w:tcW w:w="372" w:type="dxa"/>
          </w:tcPr>
          <w:p w:rsidR="00062246" w:rsidRDefault="00062246" w:rsidP="00AA7E93">
            <w:pPr>
              <w:pStyle w:val="ListParagraph"/>
              <w:ind w:left="0"/>
              <w:jc w:val="center"/>
            </w:pPr>
            <w:r>
              <w:t>T</w:t>
            </w:r>
          </w:p>
        </w:tc>
        <w:tc>
          <w:tcPr>
            <w:tcW w:w="363" w:type="dxa"/>
          </w:tcPr>
          <w:p w:rsidR="00062246" w:rsidRDefault="00062246" w:rsidP="00AA7E93">
            <w:pPr>
              <w:pStyle w:val="ListParagraph"/>
              <w:ind w:left="0"/>
              <w:jc w:val="center"/>
            </w:pPr>
            <w:r>
              <w:t>T</w:t>
            </w:r>
          </w:p>
        </w:tc>
        <w:tc>
          <w:tcPr>
            <w:tcW w:w="852" w:type="dxa"/>
          </w:tcPr>
          <w:p w:rsidR="00062246" w:rsidRDefault="00062246" w:rsidP="00AA7E93">
            <w:pPr>
              <w:pStyle w:val="ListParagraph"/>
              <w:ind w:left="0"/>
              <w:jc w:val="center"/>
            </w:pPr>
            <w:r>
              <w:t>T</w:t>
            </w:r>
          </w:p>
        </w:tc>
        <w:tc>
          <w:tcPr>
            <w:tcW w:w="866" w:type="dxa"/>
          </w:tcPr>
          <w:p w:rsidR="00062246" w:rsidRDefault="00062246" w:rsidP="00AA7E93">
            <w:pPr>
              <w:pStyle w:val="ListParagraph"/>
              <w:ind w:left="0"/>
              <w:jc w:val="center"/>
            </w:pPr>
            <w:r>
              <w:t>F</w:t>
            </w:r>
          </w:p>
        </w:tc>
        <w:tc>
          <w:tcPr>
            <w:tcW w:w="857" w:type="dxa"/>
          </w:tcPr>
          <w:p w:rsidR="00062246" w:rsidRDefault="00062246" w:rsidP="00AA7E93">
            <w:pPr>
              <w:pStyle w:val="ListParagraph"/>
              <w:ind w:left="0"/>
              <w:jc w:val="center"/>
            </w:pPr>
            <w:r>
              <w:t>F</w:t>
            </w:r>
          </w:p>
        </w:tc>
        <w:tc>
          <w:tcPr>
            <w:tcW w:w="1445" w:type="dxa"/>
            <w:shd w:val="clear" w:color="auto" w:fill="FFFF00"/>
          </w:tcPr>
          <w:p w:rsidR="00062246" w:rsidRDefault="00062246" w:rsidP="00AA7E93">
            <w:pPr>
              <w:pStyle w:val="ListParagraph"/>
              <w:ind w:left="0"/>
              <w:jc w:val="center"/>
            </w:pPr>
            <w:r>
              <w:t>T</w:t>
            </w:r>
          </w:p>
        </w:tc>
        <w:tc>
          <w:tcPr>
            <w:tcW w:w="2058" w:type="dxa"/>
          </w:tcPr>
          <w:p w:rsidR="00062246" w:rsidRDefault="00062246" w:rsidP="00AA7E93">
            <w:pPr>
              <w:pStyle w:val="ListParagraph"/>
              <w:ind w:left="0"/>
              <w:jc w:val="center"/>
            </w:pPr>
            <w:r>
              <w:t>F</w:t>
            </w:r>
          </w:p>
        </w:tc>
        <w:tc>
          <w:tcPr>
            <w:tcW w:w="2837" w:type="dxa"/>
            <w:shd w:val="clear" w:color="auto" w:fill="FFFF00"/>
          </w:tcPr>
          <w:p w:rsidR="00062246" w:rsidRDefault="00062246" w:rsidP="00AA7E93">
            <w:pPr>
              <w:pStyle w:val="ListParagraph"/>
              <w:ind w:left="0"/>
              <w:jc w:val="center"/>
            </w:pPr>
            <w:r>
              <w:t>T</w:t>
            </w:r>
          </w:p>
        </w:tc>
      </w:tr>
      <w:tr w:rsidR="00062246" w:rsidTr="00AA7E93">
        <w:tc>
          <w:tcPr>
            <w:tcW w:w="358" w:type="dxa"/>
          </w:tcPr>
          <w:p w:rsidR="00062246" w:rsidRDefault="00062246" w:rsidP="00AA7E93">
            <w:pPr>
              <w:pStyle w:val="ListParagraph"/>
              <w:ind w:left="0"/>
              <w:jc w:val="center"/>
            </w:pPr>
            <w:r>
              <w:t>F</w:t>
            </w:r>
          </w:p>
        </w:tc>
        <w:tc>
          <w:tcPr>
            <w:tcW w:w="372" w:type="dxa"/>
          </w:tcPr>
          <w:p w:rsidR="00062246" w:rsidRDefault="00062246" w:rsidP="00AA7E93">
            <w:pPr>
              <w:pStyle w:val="ListParagraph"/>
              <w:ind w:left="0"/>
              <w:jc w:val="center"/>
            </w:pPr>
            <w:r>
              <w:t>T</w:t>
            </w:r>
          </w:p>
        </w:tc>
        <w:tc>
          <w:tcPr>
            <w:tcW w:w="363" w:type="dxa"/>
          </w:tcPr>
          <w:p w:rsidR="00062246" w:rsidRDefault="00062246" w:rsidP="00AA7E93">
            <w:pPr>
              <w:pStyle w:val="ListParagraph"/>
              <w:ind w:left="0"/>
              <w:jc w:val="center"/>
            </w:pPr>
            <w:r>
              <w:t>F</w:t>
            </w:r>
          </w:p>
        </w:tc>
        <w:tc>
          <w:tcPr>
            <w:tcW w:w="852" w:type="dxa"/>
          </w:tcPr>
          <w:p w:rsidR="00062246" w:rsidRDefault="00062246" w:rsidP="00AA7E93">
            <w:pPr>
              <w:pStyle w:val="ListParagraph"/>
              <w:ind w:left="0"/>
              <w:jc w:val="center"/>
            </w:pPr>
            <w:r>
              <w:t>T</w:t>
            </w:r>
          </w:p>
        </w:tc>
        <w:tc>
          <w:tcPr>
            <w:tcW w:w="866" w:type="dxa"/>
          </w:tcPr>
          <w:p w:rsidR="00062246" w:rsidRDefault="00062246" w:rsidP="00AA7E93">
            <w:pPr>
              <w:pStyle w:val="ListParagraph"/>
              <w:ind w:left="0"/>
              <w:jc w:val="center"/>
            </w:pPr>
            <w:r>
              <w:t>F</w:t>
            </w:r>
          </w:p>
        </w:tc>
        <w:tc>
          <w:tcPr>
            <w:tcW w:w="857" w:type="dxa"/>
          </w:tcPr>
          <w:p w:rsidR="00062246" w:rsidRDefault="00062246" w:rsidP="00AA7E93">
            <w:pPr>
              <w:pStyle w:val="ListParagraph"/>
              <w:ind w:left="0"/>
              <w:jc w:val="center"/>
            </w:pPr>
            <w:r>
              <w:t>T</w:t>
            </w:r>
          </w:p>
        </w:tc>
        <w:tc>
          <w:tcPr>
            <w:tcW w:w="1445" w:type="dxa"/>
            <w:shd w:val="clear" w:color="auto" w:fill="FFFF00"/>
          </w:tcPr>
          <w:p w:rsidR="00062246" w:rsidRDefault="00062246" w:rsidP="00AA7E93">
            <w:pPr>
              <w:pStyle w:val="ListParagraph"/>
              <w:ind w:left="0"/>
              <w:jc w:val="center"/>
            </w:pPr>
            <w:r>
              <w:t>T</w:t>
            </w:r>
          </w:p>
        </w:tc>
        <w:tc>
          <w:tcPr>
            <w:tcW w:w="2058" w:type="dxa"/>
          </w:tcPr>
          <w:p w:rsidR="00062246" w:rsidRDefault="00062246" w:rsidP="00AA7E93">
            <w:pPr>
              <w:pStyle w:val="ListParagraph"/>
              <w:ind w:left="0"/>
              <w:jc w:val="center"/>
            </w:pPr>
            <w:r>
              <w:t>F</w:t>
            </w:r>
          </w:p>
        </w:tc>
        <w:tc>
          <w:tcPr>
            <w:tcW w:w="2837" w:type="dxa"/>
            <w:shd w:val="clear" w:color="auto" w:fill="FFFF00"/>
          </w:tcPr>
          <w:p w:rsidR="00062246" w:rsidRDefault="00062246" w:rsidP="00AA7E93">
            <w:pPr>
              <w:pStyle w:val="ListParagraph"/>
              <w:ind w:left="0"/>
              <w:jc w:val="center"/>
            </w:pPr>
            <w:r>
              <w:t>T</w:t>
            </w:r>
          </w:p>
        </w:tc>
      </w:tr>
      <w:tr w:rsidR="00062246" w:rsidTr="00AA7E93">
        <w:tc>
          <w:tcPr>
            <w:tcW w:w="358" w:type="dxa"/>
          </w:tcPr>
          <w:p w:rsidR="00062246" w:rsidRDefault="00062246" w:rsidP="00AA7E93">
            <w:pPr>
              <w:pStyle w:val="ListParagraph"/>
              <w:ind w:left="0"/>
              <w:jc w:val="center"/>
            </w:pPr>
            <w:r>
              <w:t>F</w:t>
            </w:r>
          </w:p>
        </w:tc>
        <w:tc>
          <w:tcPr>
            <w:tcW w:w="372" w:type="dxa"/>
          </w:tcPr>
          <w:p w:rsidR="00062246" w:rsidRDefault="00062246" w:rsidP="00AA7E93">
            <w:pPr>
              <w:pStyle w:val="ListParagraph"/>
              <w:ind w:left="0"/>
              <w:jc w:val="center"/>
            </w:pPr>
            <w:r>
              <w:t>F</w:t>
            </w:r>
          </w:p>
        </w:tc>
        <w:tc>
          <w:tcPr>
            <w:tcW w:w="363" w:type="dxa"/>
          </w:tcPr>
          <w:p w:rsidR="00062246" w:rsidRDefault="00062246" w:rsidP="00AA7E93">
            <w:pPr>
              <w:pStyle w:val="ListParagraph"/>
              <w:ind w:left="0"/>
              <w:jc w:val="center"/>
            </w:pPr>
            <w:r>
              <w:t>T</w:t>
            </w:r>
          </w:p>
        </w:tc>
        <w:tc>
          <w:tcPr>
            <w:tcW w:w="852" w:type="dxa"/>
          </w:tcPr>
          <w:p w:rsidR="00062246" w:rsidRDefault="00062246" w:rsidP="00AA7E93">
            <w:pPr>
              <w:pStyle w:val="ListParagraph"/>
              <w:ind w:left="0"/>
              <w:jc w:val="center"/>
            </w:pPr>
            <w:r>
              <w:t>T</w:t>
            </w:r>
          </w:p>
        </w:tc>
        <w:tc>
          <w:tcPr>
            <w:tcW w:w="866" w:type="dxa"/>
          </w:tcPr>
          <w:p w:rsidR="00062246" w:rsidRDefault="00062246" w:rsidP="00AA7E93">
            <w:pPr>
              <w:pStyle w:val="ListParagraph"/>
              <w:ind w:left="0"/>
              <w:jc w:val="center"/>
            </w:pPr>
            <w:r>
              <w:t>T</w:t>
            </w:r>
          </w:p>
        </w:tc>
        <w:tc>
          <w:tcPr>
            <w:tcW w:w="857" w:type="dxa"/>
          </w:tcPr>
          <w:p w:rsidR="00062246" w:rsidRDefault="00062246" w:rsidP="00AA7E93">
            <w:pPr>
              <w:pStyle w:val="ListParagraph"/>
              <w:ind w:left="0"/>
              <w:jc w:val="center"/>
            </w:pPr>
            <w:r>
              <w:t>F</w:t>
            </w:r>
          </w:p>
        </w:tc>
        <w:tc>
          <w:tcPr>
            <w:tcW w:w="1445" w:type="dxa"/>
            <w:shd w:val="clear" w:color="auto" w:fill="FFFF00"/>
          </w:tcPr>
          <w:p w:rsidR="00062246" w:rsidRDefault="00062246" w:rsidP="00AA7E93">
            <w:pPr>
              <w:pStyle w:val="ListParagraph"/>
              <w:ind w:left="0"/>
              <w:jc w:val="center"/>
            </w:pPr>
            <w:r>
              <w:t>T</w:t>
            </w:r>
          </w:p>
        </w:tc>
        <w:tc>
          <w:tcPr>
            <w:tcW w:w="2058" w:type="dxa"/>
          </w:tcPr>
          <w:p w:rsidR="00062246" w:rsidRDefault="00062246" w:rsidP="00AA7E93">
            <w:pPr>
              <w:pStyle w:val="ListParagraph"/>
              <w:ind w:left="0"/>
              <w:jc w:val="center"/>
            </w:pPr>
            <w:r>
              <w:t>T</w:t>
            </w:r>
          </w:p>
        </w:tc>
        <w:tc>
          <w:tcPr>
            <w:tcW w:w="2837" w:type="dxa"/>
            <w:shd w:val="clear" w:color="auto" w:fill="FFFF00"/>
          </w:tcPr>
          <w:p w:rsidR="00062246" w:rsidRDefault="00062246" w:rsidP="00AA7E93">
            <w:pPr>
              <w:pStyle w:val="ListParagraph"/>
              <w:ind w:left="0"/>
              <w:jc w:val="center"/>
            </w:pPr>
            <w:r>
              <w:t>T</w:t>
            </w:r>
          </w:p>
        </w:tc>
      </w:tr>
      <w:tr w:rsidR="00062246" w:rsidTr="00AA7E93">
        <w:tc>
          <w:tcPr>
            <w:tcW w:w="358" w:type="dxa"/>
          </w:tcPr>
          <w:p w:rsidR="00062246" w:rsidRDefault="00062246" w:rsidP="00AA7E93">
            <w:pPr>
              <w:pStyle w:val="ListParagraph"/>
              <w:ind w:left="0"/>
              <w:jc w:val="center"/>
            </w:pPr>
            <w:r>
              <w:t>F</w:t>
            </w:r>
          </w:p>
        </w:tc>
        <w:tc>
          <w:tcPr>
            <w:tcW w:w="372" w:type="dxa"/>
          </w:tcPr>
          <w:p w:rsidR="00062246" w:rsidRDefault="00062246" w:rsidP="00AA7E93">
            <w:pPr>
              <w:pStyle w:val="ListParagraph"/>
              <w:ind w:left="0"/>
              <w:jc w:val="center"/>
            </w:pPr>
            <w:r>
              <w:t>F</w:t>
            </w:r>
          </w:p>
        </w:tc>
        <w:tc>
          <w:tcPr>
            <w:tcW w:w="363" w:type="dxa"/>
          </w:tcPr>
          <w:p w:rsidR="00062246" w:rsidRDefault="00062246" w:rsidP="00AA7E93">
            <w:pPr>
              <w:pStyle w:val="ListParagraph"/>
              <w:ind w:left="0"/>
              <w:jc w:val="center"/>
            </w:pPr>
            <w:r>
              <w:t>F</w:t>
            </w:r>
          </w:p>
        </w:tc>
        <w:tc>
          <w:tcPr>
            <w:tcW w:w="852" w:type="dxa"/>
          </w:tcPr>
          <w:p w:rsidR="00062246" w:rsidRDefault="00062246" w:rsidP="00AA7E93">
            <w:pPr>
              <w:pStyle w:val="ListParagraph"/>
              <w:ind w:left="0"/>
              <w:jc w:val="center"/>
            </w:pPr>
            <w:r>
              <w:t>T</w:t>
            </w:r>
          </w:p>
        </w:tc>
        <w:tc>
          <w:tcPr>
            <w:tcW w:w="866" w:type="dxa"/>
          </w:tcPr>
          <w:p w:rsidR="00062246" w:rsidRDefault="00062246" w:rsidP="00AA7E93">
            <w:pPr>
              <w:pStyle w:val="ListParagraph"/>
              <w:ind w:left="0"/>
              <w:jc w:val="center"/>
            </w:pPr>
            <w:r>
              <w:t>T</w:t>
            </w:r>
          </w:p>
        </w:tc>
        <w:tc>
          <w:tcPr>
            <w:tcW w:w="857" w:type="dxa"/>
          </w:tcPr>
          <w:p w:rsidR="00062246" w:rsidRDefault="00062246" w:rsidP="00AA7E93">
            <w:pPr>
              <w:pStyle w:val="ListParagraph"/>
              <w:ind w:left="0"/>
              <w:jc w:val="center"/>
            </w:pPr>
            <w:r>
              <w:t>T</w:t>
            </w:r>
          </w:p>
        </w:tc>
        <w:tc>
          <w:tcPr>
            <w:tcW w:w="1445" w:type="dxa"/>
            <w:shd w:val="clear" w:color="auto" w:fill="FFFF00"/>
          </w:tcPr>
          <w:p w:rsidR="00062246" w:rsidRDefault="00062246" w:rsidP="00AA7E93">
            <w:pPr>
              <w:pStyle w:val="ListParagraph"/>
              <w:ind w:left="0"/>
              <w:jc w:val="center"/>
            </w:pPr>
            <w:r>
              <w:t>F</w:t>
            </w:r>
          </w:p>
        </w:tc>
        <w:tc>
          <w:tcPr>
            <w:tcW w:w="2058" w:type="dxa"/>
          </w:tcPr>
          <w:p w:rsidR="00062246" w:rsidRDefault="00062246" w:rsidP="00AA7E93">
            <w:pPr>
              <w:pStyle w:val="ListParagraph"/>
              <w:ind w:left="0"/>
              <w:jc w:val="center"/>
            </w:pPr>
            <w:r>
              <w:t>T</w:t>
            </w:r>
          </w:p>
        </w:tc>
        <w:tc>
          <w:tcPr>
            <w:tcW w:w="2837" w:type="dxa"/>
            <w:shd w:val="clear" w:color="auto" w:fill="FFFF00"/>
          </w:tcPr>
          <w:p w:rsidR="00062246" w:rsidRDefault="00062246" w:rsidP="00AA7E93">
            <w:pPr>
              <w:pStyle w:val="ListParagraph"/>
              <w:ind w:left="0"/>
              <w:jc w:val="center"/>
            </w:pPr>
            <w:r>
              <w:t>F</w:t>
            </w:r>
          </w:p>
        </w:tc>
      </w:tr>
    </w:tbl>
    <w:p w:rsidR="00062246" w:rsidRDefault="00062246" w:rsidP="00062246">
      <w:pPr>
        <w:pStyle w:val="ListParagraph"/>
        <w:ind w:left="1440"/>
      </w:pPr>
    </w:p>
    <w:p w:rsidR="00062246" w:rsidRDefault="00062246" w:rsidP="00A829C4">
      <w:pPr>
        <w:pStyle w:val="ListParagraph"/>
        <w:numPr>
          <w:ilvl w:val="0"/>
          <w:numId w:val="26"/>
        </w:numPr>
      </w:pPr>
      <w:r>
        <w:t>Example 4</w:t>
      </w:r>
    </w:p>
    <w:p w:rsidR="00062246" w:rsidRDefault="00062246" w:rsidP="00A829C4">
      <w:pPr>
        <w:pStyle w:val="ListParagraph"/>
        <w:numPr>
          <w:ilvl w:val="1"/>
          <w:numId w:val="26"/>
        </w:numPr>
      </w:pPr>
      <w:r>
        <w:t xml:space="preserve">Show </w:t>
      </w:r>
      <m:oMath>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oMath>
      <w:r>
        <w:t xml:space="preserve"> is not a rational number.</w:t>
      </w:r>
    </w:p>
    <w:p w:rsidR="00062246" w:rsidDel="00747B96" w:rsidRDefault="00062246" w:rsidP="00A829C4">
      <w:pPr>
        <w:pStyle w:val="ListParagraph"/>
        <w:numPr>
          <w:ilvl w:val="1"/>
          <w:numId w:val="26"/>
        </w:numPr>
        <w:rPr>
          <w:del w:id="29" w:author="Aaron" w:date="2010-12-09T19:56:00Z"/>
        </w:rPr>
      </w:pPr>
      <w:r>
        <w:t xml:space="preserve">Solution: Recall that a rational number can always be expressed as a fraction of 2 integers. Consider two positive integers </w:t>
      </w:r>
      <m:oMath>
        <m:r>
          <w:rPr>
            <w:rFonts w:ascii="Cambria Math" w:hAnsi="Cambria Math"/>
          </w:rPr>
          <m:t>m</m:t>
        </m:r>
      </m:oMath>
      <w:r>
        <w:t xml:space="preserve"> and </w:t>
      </w:r>
      <m:oMath>
        <m:r>
          <w:rPr>
            <w:rFonts w:ascii="Cambria Math" w:hAnsi="Cambria Math"/>
          </w:rPr>
          <m:t>n</m:t>
        </m:r>
      </m:oMath>
      <w:r>
        <w:t xml:space="preserve"> such that </w:t>
      </w:r>
      <m:oMath>
        <m:rad>
          <m:radPr>
            <m:degHide m:val="1"/>
            <m:ctrlPr>
              <w:rPr>
                <w:rFonts w:ascii="Cambria Math" w:hAnsi="Cambria Math"/>
                <w:i/>
              </w:rPr>
            </m:ctrlPr>
          </m:radPr>
          <m:deg/>
          <m:e>
            <m:r>
              <w:rPr>
                <w:rFonts w:ascii="Cambria Math" w:hAnsi="Cambria Math"/>
              </w:rPr>
              <m:t>2</m:t>
            </m:r>
          </m:e>
        </m:ra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t xml:space="preserve">. Rearranging and squaring both sides of the equation, we get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t xml:space="preserve"> We will now consider the prime factorizations of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In particular, we count the number of times </w:t>
      </w:r>
      <m:oMath>
        <m:r>
          <w:rPr>
            <w:rFonts w:ascii="Cambria Math" w:hAnsi="Cambria Math"/>
          </w:rPr>
          <m:t>2</m:t>
        </m:r>
      </m:oMath>
      <w:r>
        <w:t xml:space="preserve"> appears as a factor. As both </w:t>
      </w:r>
      <m:oMath>
        <m:r>
          <w:rPr>
            <w:rFonts w:ascii="Cambria Math" w:hAnsi="Cambria Math"/>
          </w:rPr>
          <m:t>n</m:t>
        </m:r>
      </m:oMath>
      <w:r>
        <w:t xml:space="preserve"> and </w:t>
      </w:r>
      <m:oMath>
        <m:r>
          <w:rPr>
            <w:rFonts w:ascii="Cambria Math" w:hAnsi="Cambria Math"/>
          </w:rPr>
          <m:t>m</m:t>
        </m:r>
      </m:oMath>
      <w:r>
        <w:t xml:space="preserve"> are being squared, </w:t>
      </w:r>
      <m:oMath>
        <m:r>
          <w:rPr>
            <w:rFonts w:ascii="Cambria Math" w:hAnsi="Cambria Math"/>
          </w:rPr>
          <m:t>2</m:t>
        </m:r>
      </m:oMath>
      <w:r>
        <w:t xml:space="preserve"> should appear as a factor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an even number of times. That means that </w:t>
      </w:r>
      <m:oMath>
        <m:r>
          <w:rPr>
            <w:rFonts w:ascii="Cambria Math" w:hAnsi="Cambria Math"/>
          </w:rPr>
          <m:t>2</m:t>
        </m:r>
      </m:oMath>
      <w:r>
        <w:t xml:space="preserve"> </w:t>
      </w:r>
      <w:del w:id="30" w:author="Aaron" w:date="2010-12-09T19:55:00Z">
        <w:r w:rsidDel="00D935FA">
          <w:delText xml:space="preserve">is </w:delText>
        </w:r>
      </w:del>
      <w:r>
        <w:t>can be divided in</w:t>
      </w:r>
      <w:ins w:id="31" w:author="Aaron" w:date="2010-12-09T19:55:00Z">
        <w:r w:rsidR="00D935FA">
          <w:t>to</w:t>
        </w:r>
      </w:ins>
      <w:r>
        <w:t xml:space="preserve">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an odd number of times. This discrepancy between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mean that they can not possibly be equal, a contradiction. Therefore, </w:t>
      </w:r>
      <m:oMath>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oMath>
      <w:r>
        <w:t xml:space="preserve"> can not be written as a fraction and is not a rational number.</w:t>
      </w:r>
    </w:p>
    <w:p w:rsidR="00062246" w:rsidRDefault="00062246">
      <w:pPr>
        <w:pStyle w:val="ListParagraph"/>
        <w:numPr>
          <w:ilvl w:val="1"/>
          <w:numId w:val="26"/>
        </w:numPr>
        <w:pPrChange w:id="32" w:author="Aaron" w:date="2010-12-09T19:56:00Z">
          <w:pPr>
            <w:pStyle w:val="ListParagraph"/>
          </w:pPr>
        </w:pPrChange>
      </w:pPr>
    </w:p>
    <w:p w:rsidR="00062246" w:rsidDel="00747B96" w:rsidRDefault="00062246" w:rsidP="00A829C4">
      <w:pPr>
        <w:pStyle w:val="ListParagraph"/>
        <w:numPr>
          <w:ilvl w:val="0"/>
          <w:numId w:val="26"/>
        </w:numPr>
        <w:rPr>
          <w:del w:id="33" w:author="Aaron" w:date="2010-12-09T19:56:00Z"/>
        </w:rPr>
      </w:pPr>
      <w:del w:id="34" w:author="Aaron" w:date="2010-12-09T19:56:00Z">
        <w:r w:rsidDel="00747B96">
          <w:delText>Example 5</w:delText>
        </w:r>
      </w:del>
    </w:p>
    <w:p w:rsidR="00062246" w:rsidRPr="004D741E" w:rsidDel="00747B96" w:rsidRDefault="00062246" w:rsidP="00A829C4">
      <w:pPr>
        <w:pStyle w:val="ListParagraph"/>
        <w:numPr>
          <w:ilvl w:val="1"/>
          <w:numId w:val="26"/>
        </w:numPr>
        <w:rPr>
          <w:del w:id="35" w:author="Aaron" w:date="2010-12-09T19:56:00Z"/>
          <w:b/>
        </w:rPr>
      </w:pPr>
      <w:del w:id="36" w:author="Aaron" w:date="2010-12-09T19:56:00Z">
        <w:r w:rsidRPr="004D741E" w:rsidDel="00747B96">
          <w:delText>Prove that the sum of two consecutive odd primes has at least three prime divisors (not necessarily different)</w:delText>
        </w:r>
      </w:del>
    </w:p>
    <w:p w:rsidR="00062246" w:rsidRPr="00FE1B1F" w:rsidDel="00747B96" w:rsidRDefault="00062246" w:rsidP="00A829C4">
      <w:pPr>
        <w:pStyle w:val="ListParagraph"/>
        <w:numPr>
          <w:ilvl w:val="1"/>
          <w:numId w:val="26"/>
        </w:numPr>
        <w:rPr>
          <w:del w:id="37" w:author="Aaron" w:date="2010-12-09T19:56:00Z"/>
          <w:b/>
        </w:rPr>
      </w:pPr>
      <w:del w:id="38" w:author="Aaron" w:date="2010-12-09T19:56:00Z">
        <w:r w:rsidRPr="004D741E" w:rsidDel="00747B96">
          <w:delText xml:space="preserve">Solution: Let </w:delText>
        </w:r>
        <m:oMath>
          <m:r>
            <w:rPr>
              <w:rFonts w:ascii="Cambria Math" w:hAnsi="Cambria Math"/>
            </w:rPr>
            <m:t>p</m:t>
          </m:r>
        </m:oMath>
        <w:r w:rsidRPr="004D741E" w:rsidDel="00747B96">
          <w:delText xml:space="preserve"> and </w:delText>
        </w:r>
        <m:oMath>
          <m:r>
            <w:rPr>
              <w:rFonts w:ascii="Cambria Math" w:hAnsi="Cambria Math"/>
            </w:rPr>
            <m:t>q</m:t>
          </m:r>
        </m:oMath>
        <w:r w:rsidRPr="004D741E" w:rsidDel="00747B96">
          <w:delText xml:space="preserve"> be consecutive odd primes where </w:delText>
        </w:r>
        <m:oMath>
          <m:r>
            <w:rPr>
              <w:rFonts w:ascii="Cambria Math" w:hAnsi="Cambria Math"/>
            </w:rPr>
            <m:t>p&lt;q</m:t>
          </m:r>
        </m:oMath>
        <w:r w:rsidRPr="004D741E" w:rsidDel="00747B96">
          <w:delText xml:space="preserve">. Note that </w:delText>
        </w:r>
        <m:oMath>
          <m:r>
            <w:rPr>
              <w:rFonts w:ascii="Cambria Math" w:hAnsi="Cambria Math"/>
            </w:rPr>
            <m:t>p+q</m:t>
          </m:r>
        </m:oMath>
        <w:r w:rsidRPr="004D741E" w:rsidDel="00747B96">
          <w:delText xml:space="preserve"> is an even number, and, therefore, has a prime factor of </w:delText>
        </w:r>
        <m:oMath>
          <m:r>
            <w:rPr>
              <w:rFonts w:ascii="Cambria Math" w:hAnsi="Cambria Math"/>
            </w:rPr>
            <m:t>2.</m:t>
          </m:r>
        </m:oMath>
        <w:r w:rsidRPr="004D741E" w:rsidDel="00747B96">
          <w:delText xml:space="preserve"> Hence </w:delText>
        </w:r>
        <m:oMath>
          <m:r>
            <w:rPr>
              <w:rFonts w:ascii="Cambria Math" w:hAnsi="Cambria Math"/>
            </w:rPr>
            <m:t>k=(p+q)/2</m:t>
          </m:r>
        </m:oMath>
        <w:r w:rsidRPr="004D741E" w:rsidDel="00747B96">
          <w:delText xml:space="preserve"> is an integer and </w:delText>
        </w:r>
        <m:oMath>
          <m:r>
            <w:rPr>
              <w:rFonts w:ascii="Cambria Math" w:hAnsi="Cambria Math"/>
            </w:rPr>
            <m:t>p&lt;k&lt;q</m:t>
          </m:r>
        </m:oMath>
        <w:r w:rsidRPr="004D741E" w:rsidDel="00747B96">
          <w:delText xml:space="preserve">. As </w:delText>
        </w:r>
        <m:oMath>
          <m:r>
            <w:rPr>
              <w:rFonts w:ascii="Cambria Math" w:hAnsi="Cambria Math"/>
            </w:rPr>
            <m:t>p</m:t>
          </m:r>
        </m:oMath>
        <w:r w:rsidRPr="004D741E" w:rsidDel="00747B96">
          <w:delText xml:space="preserve"> and </w:delText>
        </w:r>
        <m:oMath>
          <m:r>
            <w:rPr>
              <w:rFonts w:ascii="Cambria Math" w:hAnsi="Cambria Math"/>
            </w:rPr>
            <m:t>q</m:t>
          </m:r>
        </m:oMath>
        <w:r w:rsidRPr="004D741E" w:rsidDel="00747B96">
          <w:delText xml:space="preserve"> are consecutive odd primes, then </w:delText>
        </w:r>
        <m:oMath>
          <m:r>
            <w:rPr>
              <w:rFonts w:ascii="Cambria Math" w:hAnsi="Cambria Math"/>
            </w:rPr>
            <m:t>k</m:t>
          </m:r>
        </m:oMath>
        <w:r w:rsidRPr="004D741E" w:rsidDel="00747B96">
          <w:delText xml:space="preserve"> either even, or an odd composite number. Therefore, </w:delText>
        </w:r>
        <m:oMath>
          <m:r>
            <w:rPr>
              <w:rFonts w:ascii="Cambria Math" w:hAnsi="Cambria Math"/>
            </w:rPr>
            <m:t>k</m:t>
          </m:r>
        </m:oMath>
        <w:r w:rsidRPr="004D741E" w:rsidDel="00747B96">
          <w:delText xml:space="preserve"> has at least 2 prime factors. Therefore </w:delText>
        </w:r>
        <m:oMath>
          <m:r>
            <w:rPr>
              <w:rFonts w:ascii="Cambria Math" w:hAnsi="Cambria Math"/>
            </w:rPr>
            <m:t>p+q</m:t>
          </m:r>
        </m:oMath>
        <w:r w:rsidRPr="004D741E" w:rsidDel="00747B96">
          <w:delText xml:space="preserve"> has at least 3 prime factors (2 and the 2 prime factors from k).</w:delText>
        </w:r>
      </w:del>
    </w:p>
    <w:p w:rsidR="00062246" w:rsidRPr="00FA60F8" w:rsidRDefault="00062246" w:rsidP="00062246">
      <w:pPr>
        <w:pStyle w:val="ListParagraph"/>
        <w:ind w:left="1440"/>
        <w:rPr>
          <w:b/>
        </w:rPr>
      </w:pPr>
    </w:p>
    <w:p w:rsidR="00062246" w:rsidRPr="00FA60F8" w:rsidRDefault="00062246" w:rsidP="00A829C4">
      <w:pPr>
        <w:pStyle w:val="ListParagraph"/>
        <w:numPr>
          <w:ilvl w:val="0"/>
          <w:numId w:val="26"/>
        </w:numPr>
        <w:rPr>
          <w:b/>
        </w:rPr>
      </w:pPr>
      <w:r>
        <w:t xml:space="preserve">Example </w:t>
      </w:r>
      <w:ins w:id="39" w:author="Aaron" w:date="2010-12-09T19:56:00Z">
        <w:r w:rsidR="00747B96">
          <w:t>5</w:t>
        </w:r>
      </w:ins>
      <w:del w:id="40" w:author="Aaron" w:date="2010-12-09T19:56:00Z">
        <w:r w:rsidDel="00747B96">
          <w:delText>6</w:delText>
        </w:r>
      </w:del>
    </w:p>
    <w:p w:rsidR="00062246" w:rsidRPr="00FA60F8" w:rsidRDefault="00062246" w:rsidP="00A829C4">
      <w:pPr>
        <w:pStyle w:val="ListParagraph"/>
        <w:numPr>
          <w:ilvl w:val="1"/>
          <w:numId w:val="26"/>
        </w:numPr>
        <w:rPr>
          <w:b/>
        </w:rPr>
      </w:pPr>
      <w:r>
        <w:t xml:space="preserve">What is the maximum number of regions that a plane can be divided into by </w:t>
      </w:r>
      <m:oMath>
        <m:r>
          <w:rPr>
            <w:rFonts w:ascii="Cambria Math" w:hAnsi="Cambria Math"/>
          </w:rPr>
          <m:t>n</m:t>
        </m:r>
      </m:oMath>
      <w:r>
        <w:t xml:space="preserve"> straight lines?</w:t>
      </w:r>
    </w:p>
    <w:p w:rsidR="00062246" w:rsidRPr="00CF7236" w:rsidRDefault="00062246" w:rsidP="00A829C4">
      <w:pPr>
        <w:pStyle w:val="ListParagraph"/>
        <w:numPr>
          <w:ilvl w:val="1"/>
          <w:numId w:val="26"/>
        </w:numPr>
        <w:rPr>
          <w:b/>
        </w:rPr>
      </w:pPr>
      <w:r>
        <w:t xml:space="preserve">Solution: If we want to maximize the number of regions, no two lines can be parallel and no three lines can intersect at the same point. If we draw one line, the plane will be divided into 2 regions; drawing 2 lines will divide the plane into 4 regions. We continue in this fashion yielding the following table for </w:t>
      </w:r>
      <m:oMath>
        <m:r>
          <w:rPr>
            <w:rFonts w:ascii="Cambria Math" w:hAnsi="Cambria Math"/>
          </w:rPr>
          <m:t>n</m:t>
        </m:r>
      </m:oMath>
      <w:r>
        <w:t xml:space="preserve"> lines and </w:t>
      </w:r>
      <m:oMath>
        <m:r>
          <w:rPr>
            <w:rFonts w:ascii="Cambria Math" w:hAnsi="Cambria Math"/>
          </w:rPr>
          <m:t>r</m:t>
        </m:r>
        <m:d>
          <m:dPr>
            <m:ctrlPr>
              <w:rPr>
                <w:rFonts w:ascii="Cambria Math" w:hAnsi="Cambria Math"/>
                <w:i/>
              </w:rPr>
            </m:ctrlPr>
          </m:dPr>
          <m:e>
            <m:r>
              <w:rPr>
                <w:rFonts w:ascii="Cambria Math" w:hAnsi="Cambria Math"/>
              </w:rPr>
              <m:t>n</m:t>
            </m:r>
          </m:e>
        </m:d>
      </m:oMath>
      <w:r>
        <w:t xml:space="preserve"> regions (try drawing the lines and regions)</w:t>
      </w:r>
    </w:p>
    <w:tbl>
      <w:tblPr>
        <w:tblStyle w:val="TableGrid"/>
        <w:tblW w:w="0" w:type="auto"/>
        <w:tblInd w:w="4428" w:type="dxa"/>
        <w:tblLook w:val="04A0" w:firstRow="1" w:lastRow="0" w:firstColumn="1" w:lastColumn="0" w:noHBand="0" w:noVBand="1"/>
      </w:tblPr>
      <w:tblGrid>
        <w:gridCol w:w="693"/>
        <w:gridCol w:w="660"/>
      </w:tblGrid>
      <w:tr w:rsidR="00062246" w:rsidTr="00AA7E93">
        <w:tc>
          <w:tcPr>
            <w:tcW w:w="693" w:type="dxa"/>
          </w:tcPr>
          <w:p w:rsidR="00062246" w:rsidRPr="002B6A79" w:rsidRDefault="00062246" w:rsidP="00AA7E93">
            <w:pPr>
              <w:pStyle w:val="ListParagraph"/>
              <w:ind w:left="0"/>
              <w:rPr>
                <w:b/>
              </w:rPr>
            </w:pPr>
            <m:oMathPara>
              <m:oMath>
                <m:r>
                  <m:rPr>
                    <m:sty m:val="bi"/>
                  </m:rPr>
                  <w:rPr>
                    <w:rFonts w:ascii="Cambria Math" w:hAnsi="Cambria Math"/>
                  </w:rPr>
                  <m:t>n</m:t>
                </m:r>
              </m:oMath>
            </m:oMathPara>
          </w:p>
        </w:tc>
        <w:tc>
          <w:tcPr>
            <w:tcW w:w="657" w:type="dxa"/>
          </w:tcPr>
          <w:p w:rsidR="00062246" w:rsidRPr="002B6A79" w:rsidRDefault="00062246" w:rsidP="00AA7E93">
            <w:pPr>
              <w:pStyle w:val="ListParagraph"/>
              <w:ind w:left="0"/>
              <w:rPr>
                <w:b/>
              </w:rPr>
            </w:pPr>
            <m:oMathPara>
              <m:oMath>
                <m:r>
                  <m:rPr>
                    <m:sty m:val="bi"/>
                  </m:rPr>
                  <w:rPr>
                    <w:rFonts w:ascii="Cambria Math" w:hAnsi="Cambria Math"/>
                  </w:rPr>
                  <m:t>r(n)</m:t>
                </m:r>
              </m:oMath>
            </m:oMathPara>
          </w:p>
        </w:tc>
      </w:tr>
      <w:tr w:rsidR="00062246" w:rsidTr="00AA7E93">
        <w:tc>
          <w:tcPr>
            <w:tcW w:w="693" w:type="dxa"/>
          </w:tcPr>
          <w:p w:rsidR="00062246" w:rsidRPr="00CF7236" w:rsidRDefault="00062246" w:rsidP="00AA7E93">
            <w:pPr>
              <w:pStyle w:val="ListParagraph"/>
              <w:ind w:left="0"/>
              <w:jc w:val="center"/>
            </w:pPr>
            <w:r>
              <w:t>1</w:t>
            </w:r>
          </w:p>
        </w:tc>
        <w:tc>
          <w:tcPr>
            <w:tcW w:w="657" w:type="dxa"/>
          </w:tcPr>
          <w:p w:rsidR="00062246" w:rsidRPr="00CF7236" w:rsidRDefault="00062246" w:rsidP="00AA7E93">
            <w:pPr>
              <w:pStyle w:val="ListParagraph"/>
              <w:ind w:left="0"/>
              <w:jc w:val="center"/>
            </w:pPr>
            <w:r>
              <w:t>2</w:t>
            </w:r>
          </w:p>
        </w:tc>
      </w:tr>
      <w:tr w:rsidR="00062246" w:rsidTr="00AA7E93">
        <w:tc>
          <w:tcPr>
            <w:tcW w:w="693" w:type="dxa"/>
          </w:tcPr>
          <w:p w:rsidR="00062246" w:rsidRPr="00CF7236" w:rsidRDefault="00062246" w:rsidP="00AA7E93">
            <w:pPr>
              <w:pStyle w:val="ListParagraph"/>
              <w:ind w:left="0"/>
              <w:jc w:val="center"/>
            </w:pPr>
            <w:r>
              <w:t>2</w:t>
            </w:r>
          </w:p>
        </w:tc>
        <w:tc>
          <w:tcPr>
            <w:tcW w:w="657" w:type="dxa"/>
          </w:tcPr>
          <w:p w:rsidR="00062246" w:rsidRPr="00CF7236" w:rsidRDefault="00062246" w:rsidP="00AA7E93">
            <w:pPr>
              <w:pStyle w:val="ListParagraph"/>
              <w:ind w:left="0"/>
              <w:jc w:val="center"/>
            </w:pPr>
            <w:r>
              <w:t>4</w:t>
            </w:r>
          </w:p>
        </w:tc>
      </w:tr>
      <w:tr w:rsidR="00062246" w:rsidTr="00AA7E93">
        <w:tc>
          <w:tcPr>
            <w:tcW w:w="693" w:type="dxa"/>
          </w:tcPr>
          <w:p w:rsidR="00062246" w:rsidRPr="00CF7236" w:rsidRDefault="00062246" w:rsidP="00AA7E93">
            <w:pPr>
              <w:pStyle w:val="ListParagraph"/>
              <w:ind w:left="0"/>
              <w:jc w:val="center"/>
            </w:pPr>
            <w:r>
              <w:t>3</w:t>
            </w:r>
          </w:p>
        </w:tc>
        <w:tc>
          <w:tcPr>
            <w:tcW w:w="657" w:type="dxa"/>
          </w:tcPr>
          <w:p w:rsidR="00062246" w:rsidRPr="00CF7236" w:rsidRDefault="00062246" w:rsidP="00AA7E93">
            <w:pPr>
              <w:pStyle w:val="ListParagraph"/>
              <w:ind w:left="0"/>
              <w:jc w:val="center"/>
            </w:pPr>
            <w:r>
              <w:t>7</w:t>
            </w:r>
          </w:p>
        </w:tc>
      </w:tr>
      <w:tr w:rsidR="00062246" w:rsidTr="00AA7E93">
        <w:tc>
          <w:tcPr>
            <w:tcW w:w="693" w:type="dxa"/>
          </w:tcPr>
          <w:p w:rsidR="00062246" w:rsidRPr="00CF7236" w:rsidRDefault="00062246" w:rsidP="00AA7E93">
            <w:pPr>
              <w:pStyle w:val="ListParagraph"/>
              <w:ind w:left="0"/>
              <w:jc w:val="center"/>
            </w:pPr>
            <w:r>
              <w:t>4</w:t>
            </w:r>
          </w:p>
        </w:tc>
        <w:tc>
          <w:tcPr>
            <w:tcW w:w="657" w:type="dxa"/>
          </w:tcPr>
          <w:p w:rsidR="00062246" w:rsidRPr="00CF7236" w:rsidRDefault="00062246" w:rsidP="00AA7E93">
            <w:pPr>
              <w:pStyle w:val="ListParagraph"/>
              <w:ind w:left="0"/>
              <w:jc w:val="center"/>
            </w:pPr>
            <w:r>
              <w:t>11</w:t>
            </w:r>
          </w:p>
        </w:tc>
      </w:tr>
      <w:tr w:rsidR="00062246" w:rsidTr="00AA7E93">
        <w:tc>
          <w:tcPr>
            <w:tcW w:w="693" w:type="dxa"/>
          </w:tcPr>
          <w:p w:rsidR="00062246" w:rsidRPr="00CF7236" w:rsidRDefault="00062246" w:rsidP="00AA7E93">
            <w:pPr>
              <w:pStyle w:val="ListParagraph"/>
              <w:ind w:left="0"/>
              <w:jc w:val="center"/>
            </w:pPr>
            <w:r>
              <w:t>5</w:t>
            </w:r>
          </w:p>
        </w:tc>
        <w:tc>
          <w:tcPr>
            <w:tcW w:w="657" w:type="dxa"/>
          </w:tcPr>
          <w:p w:rsidR="00062246" w:rsidRPr="00CF7236" w:rsidRDefault="00062246" w:rsidP="00AA7E93">
            <w:pPr>
              <w:pStyle w:val="ListParagraph"/>
              <w:ind w:left="0"/>
              <w:jc w:val="center"/>
            </w:pPr>
            <w:r>
              <w:t>16</w:t>
            </w:r>
          </w:p>
        </w:tc>
      </w:tr>
      <w:tr w:rsidR="00062246" w:rsidTr="00AA7E93">
        <w:tc>
          <w:tcPr>
            <w:tcW w:w="693" w:type="dxa"/>
          </w:tcPr>
          <w:p w:rsidR="00062246" w:rsidRPr="00CF7236" w:rsidRDefault="00062246" w:rsidP="00AA7E93">
            <w:pPr>
              <w:pStyle w:val="ListParagraph"/>
              <w:ind w:left="0"/>
              <w:jc w:val="center"/>
            </w:pPr>
            <w:r>
              <w:t>6</w:t>
            </w:r>
          </w:p>
        </w:tc>
        <w:tc>
          <w:tcPr>
            <w:tcW w:w="657" w:type="dxa"/>
          </w:tcPr>
          <w:p w:rsidR="00062246" w:rsidRPr="00CF7236" w:rsidRDefault="00062246" w:rsidP="00AA7E93">
            <w:pPr>
              <w:pStyle w:val="ListParagraph"/>
              <w:ind w:left="0"/>
              <w:jc w:val="center"/>
            </w:pPr>
            <w:r>
              <w:t>22</w:t>
            </w:r>
          </w:p>
        </w:tc>
      </w:tr>
      <w:tr w:rsidR="00062246" w:rsidTr="00AA7E93">
        <w:tc>
          <w:tcPr>
            <w:tcW w:w="693" w:type="dxa"/>
          </w:tcPr>
          <w:p w:rsidR="00062246" w:rsidRPr="00CF7236" w:rsidRDefault="00062246" w:rsidP="00AA7E93">
            <w:pPr>
              <w:pStyle w:val="ListParagraph"/>
              <w:ind w:left="0"/>
              <w:jc w:val="center"/>
            </w:pPr>
            <w:r>
              <w:t>7</w:t>
            </w:r>
          </w:p>
        </w:tc>
        <w:tc>
          <w:tcPr>
            <w:tcW w:w="657" w:type="dxa"/>
          </w:tcPr>
          <w:p w:rsidR="00062246" w:rsidRPr="00CF7236" w:rsidRDefault="00062246" w:rsidP="00AA7E93">
            <w:pPr>
              <w:pStyle w:val="ListParagraph"/>
              <w:ind w:left="0"/>
              <w:jc w:val="center"/>
            </w:pPr>
            <w:r>
              <w:t>29</w:t>
            </w:r>
          </w:p>
        </w:tc>
      </w:tr>
    </w:tbl>
    <w:p w:rsidR="00062246" w:rsidRDefault="00062246" w:rsidP="00062246">
      <w:pPr>
        <w:pStyle w:val="ListParagraph"/>
        <w:ind w:left="1440"/>
      </w:pPr>
    </w:p>
    <w:p w:rsidR="00062246" w:rsidRDefault="00062246" w:rsidP="00062246">
      <w:pPr>
        <w:pStyle w:val="ListParagraph"/>
        <w:ind w:left="1440"/>
      </w:pPr>
      <w:r>
        <w:t xml:space="preserve">It appears as though when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line is drawn, the plane is divided into </w:t>
      </w:r>
      <m:oMath>
        <m:r>
          <w:rPr>
            <w:rFonts w:ascii="Cambria Math" w:hAnsi="Cambria Math"/>
          </w:rPr>
          <m:t>k</m:t>
        </m:r>
      </m:oMath>
      <w:r>
        <w:t xml:space="preserve"> more regions (i.e. the 7</w:t>
      </w:r>
      <w:r w:rsidRPr="00CF7236">
        <w:rPr>
          <w:vertAlign w:val="superscript"/>
        </w:rPr>
        <w:t>th</w:t>
      </w:r>
      <w:r>
        <w:t xml:space="preserve"> line adds 7 regions). Therefore for a plane with </w:t>
      </w:r>
      <m:oMath>
        <m:r>
          <w:rPr>
            <w:rFonts w:ascii="Cambria Math" w:hAnsi="Cambria Math"/>
          </w:rPr>
          <m:t>n</m:t>
        </m:r>
      </m:oMath>
      <w:r>
        <w:t xml:space="preserve"> lines, the number of regions </w:t>
      </w:r>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=1+</m:t>
        </m:r>
        <m:f>
          <m:fPr>
            <m:ctrlPr>
              <w:rPr>
                <w:rFonts w:ascii="Cambria Math" w:hAnsi="Cambria Math"/>
                <w:i/>
              </w:rPr>
            </m:ctrlPr>
          </m:fPr>
          <m:num>
            <m:r>
              <w:rPr>
                <w:rFonts w:ascii="Cambria Math" w:hAnsi="Cambria Math"/>
              </w:rPr>
              <m:t>n(n+1)</m:t>
            </m:r>
          </m:num>
          <m:den>
            <m:r>
              <w:rPr>
                <w:rFonts w:ascii="Cambria Math" w:hAnsi="Cambria Math"/>
              </w:rPr>
              <m:t>2</m:t>
            </m:r>
          </m:den>
        </m:f>
      </m:oMath>
      <w:r>
        <w:t>.</w:t>
      </w:r>
    </w:p>
    <w:p w:rsidR="00062246" w:rsidRDefault="00062246" w:rsidP="00062246">
      <w:pPr>
        <w:pStyle w:val="ListParagraph"/>
        <w:ind w:left="1440"/>
      </w:pPr>
    </w:p>
    <w:p w:rsidR="00062246" w:rsidRPr="00CF7236" w:rsidRDefault="00062246" w:rsidP="00062246">
      <w:pPr>
        <w:pStyle w:val="ListParagraph"/>
        <w:ind w:left="1440"/>
      </w:pPr>
      <w:r>
        <w:t>Base Case (</w:t>
      </w:r>
      <m:oMath>
        <m:r>
          <w:rPr>
            <w:rFonts w:ascii="Cambria Math" w:hAnsi="Cambria Math"/>
          </w:rPr>
          <m:t>n=1)</m:t>
        </m:r>
      </m:oMath>
      <w:r>
        <w:t>: The plane is divided into 2 regions. We must check if our equation holds.</w:t>
      </w:r>
    </w:p>
    <w:p w:rsidR="00062246" w:rsidRDefault="00062246" w:rsidP="00062246">
      <w:pPr>
        <w:pStyle w:val="ListParagraph"/>
        <w:ind w:left="1440"/>
      </w:pPr>
      <m:oMathPara>
        <m:oMath>
          <m:r>
            <w:rPr>
              <w:rFonts w:ascii="Cambria Math" w:hAnsi="Cambria Math"/>
            </w:rPr>
            <m:t>1+</m:t>
          </m:r>
          <m:f>
            <m:fPr>
              <m:ctrlPr>
                <w:rPr>
                  <w:rFonts w:ascii="Cambria Math" w:hAnsi="Cambria Math"/>
                  <w:i/>
                </w:rPr>
              </m:ctrlPr>
            </m:fPr>
            <m:num>
              <m:r>
                <w:rPr>
                  <w:rFonts w:ascii="Cambria Math" w:hAnsi="Cambria Math"/>
                </w:rPr>
                <m:t>1(1+1)</m:t>
              </m:r>
            </m:num>
            <m:den>
              <m:r>
                <w:rPr>
                  <w:rFonts w:ascii="Cambria Math" w:hAnsi="Cambria Math"/>
                </w:rPr>
                <m:t>2</m:t>
              </m:r>
            </m:den>
          </m:f>
          <m:r>
            <w:rPr>
              <w:rFonts w:ascii="Cambria Math" w:hAnsi="Cambria Math"/>
            </w:rPr>
            <m:t>=2</m:t>
          </m:r>
        </m:oMath>
      </m:oMathPara>
    </w:p>
    <w:p w:rsidR="00062246" w:rsidRDefault="00062246" w:rsidP="00062246">
      <w:pPr>
        <w:pStyle w:val="ListParagraph"/>
        <w:ind w:left="1440"/>
      </w:pPr>
    </w:p>
    <w:p w:rsidR="00062246" w:rsidRDefault="00062246" w:rsidP="00062246">
      <w:pPr>
        <w:pStyle w:val="ListParagraph"/>
        <w:ind w:left="1440"/>
      </w:pPr>
      <w:r>
        <w:t>Induction Hypothesis (</w:t>
      </w:r>
      <m:oMath>
        <m:r>
          <w:rPr>
            <w:rFonts w:ascii="Cambria Math" w:hAnsi="Cambria Math"/>
          </w:rPr>
          <m:t>n=k)</m:t>
        </m:r>
      </m:oMath>
      <w:r>
        <w:t xml:space="preserve">: Assume when </w:t>
      </w:r>
      <m:oMath>
        <m:r>
          <w:rPr>
            <w:rFonts w:ascii="Cambria Math" w:hAnsi="Cambria Math"/>
          </w:rPr>
          <m:t>k</m:t>
        </m:r>
      </m:oMath>
      <w:r>
        <w:t xml:space="preserve"> lines are drawn, </w:t>
      </w:r>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=1+</m:t>
        </m:r>
        <m:f>
          <m:fPr>
            <m:ctrlPr>
              <w:rPr>
                <w:rFonts w:ascii="Cambria Math" w:hAnsi="Cambria Math"/>
                <w:i/>
              </w:rPr>
            </m:ctrlPr>
          </m:fPr>
          <m:num>
            <m:r>
              <w:rPr>
                <w:rFonts w:ascii="Cambria Math" w:hAnsi="Cambria Math"/>
              </w:rPr>
              <m:t>k(k+1)</m:t>
            </m:r>
          </m:num>
          <m:den>
            <m:r>
              <w:rPr>
                <w:rFonts w:ascii="Cambria Math" w:hAnsi="Cambria Math"/>
              </w:rPr>
              <m:t>2</m:t>
            </m:r>
          </m:den>
        </m:f>
      </m:oMath>
      <w:r>
        <w:t>.</w:t>
      </w:r>
    </w:p>
    <w:p w:rsidR="00062246" w:rsidRDefault="00062246" w:rsidP="00062246">
      <w:pPr>
        <w:pStyle w:val="ListParagraph"/>
        <w:ind w:left="1440"/>
      </w:pPr>
    </w:p>
    <w:p w:rsidR="00062246" w:rsidRDefault="00062246" w:rsidP="00062246">
      <w:pPr>
        <w:pStyle w:val="ListParagraph"/>
        <w:ind w:left="1440"/>
      </w:pPr>
      <w:r>
        <w:t>Induction Conclusion (</w:t>
      </w:r>
      <m:oMath>
        <m:r>
          <w:rPr>
            <w:rFonts w:ascii="Cambria Math" w:hAnsi="Cambria Math"/>
          </w:rPr>
          <m:t>n=k+1</m:t>
        </m:r>
      </m:oMath>
      <w:r>
        <w:t xml:space="preserve">): Consider adding a </w:t>
      </w:r>
      <m:oMath>
        <m:r>
          <w:rPr>
            <w:rFonts w:ascii="Cambria Math" w:hAnsi="Cambria Math"/>
          </w:rPr>
          <m:t>(</m:t>
        </m:r>
        <m:sSup>
          <m:sSupPr>
            <m:ctrlPr>
              <w:rPr>
                <w:rFonts w:ascii="Cambria Math" w:hAnsi="Cambria Math"/>
                <w:i/>
              </w:rPr>
            </m:ctrlPr>
          </m:sSupPr>
          <m:e>
            <m:r>
              <w:rPr>
                <w:rFonts w:ascii="Cambria Math" w:hAnsi="Cambria Math"/>
              </w:rPr>
              <m:t>k+1)</m:t>
            </m:r>
          </m:e>
          <m:sup>
            <w:del w:id="41" w:author="Aaron" w:date="2010-12-09T19:56:00Z">
              <m:r>
                <w:rPr>
                  <w:rFonts w:ascii="Cambria Math" w:hAnsi="Cambria Math"/>
                </w:rPr>
                <m:t>th</m:t>
              </m:r>
            </w:del>
            <w:ins w:id="42" w:author="Aaron" w:date="2010-12-09T19:56:00Z">
              <m:r>
                <w:rPr>
                  <w:rFonts w:ascii="Cambria Math" w:hAnsi="Cambria Math"/>
                </w:rPr>
                <m:t>st</m:t>
              </m:r>
            </w:ins>
          </m:sup>
        </m:sSup>
      </m:oMath>
      <w:r>
        <w:t xml:space="preserve"> line. The number of regions prior to adding the line was equal to </w:t>
      </w:r>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=1+</m:t>
        </m:r>
        <m:f>
          <m:fPr>
            <m:ctrlPr>
              <w:rPr>
                <w:rFonts w:ascii="Cambria Math" w:hAnsi="Cambria Math"/>
                <w:i/>
              </w:rPr>
            </m:ctrlPr>
          </m:fPr>
          <m:num>
            <m:r>
              <w:rPr>
                <w:rFonts w:ascii="Cambria Math" w:hAnsi="Cambria Math"/>
              </w:rPr>
              <m:t>k(k+1)</m:t>
            </m:r>
          </m:num>
          <m:den>
            <m:r>
              <w:rPr>
                <w:rFonts w:ascii="Cambria Math" w:hAnsi="Cambria Math"/>
              </w:rPr>
              <m:t>2</m:t>
            </m:r>
          </m:den>
        </m:f>
      </m:oMath>
      <w:r>
        <w:t xml:space="preserve">. Adding the new line will increase the number of regions by </w:t>
      </w:r>
      <m:oMath>
        <m:r>
          <w:rPr>
            <w:rFonts w:ascii="Cambria Math" w:hAnsi="Cambria Math"/>
          </w:rPr>
          <m:t>k+1</m:t>
        </m:r>
      </m:oMath>
      <w:r>
        <w:t>.</w:t>
      </w:r>
    </w:p>
    <w:p w:rsidR="00062246" w:rsidRDefault="00062246" w:rsidP="00062246">
      <w:pPr>
        <w:pStyle w:val="ListParagraph"/>
        <w:ind w:left="1440"/>
      </w:pPr>
      <m:oMathPara>
        <m:oMath>
          <m:r>
            <w:rPr>
              <w:rFonts w:ascii="Cambria Math" w:hAnsi="Cambria Math"/>
            </w:rPr>
            <m:t>r</m:t>
          </m:r>
          <m:d>
            <m:dPr>
              <m:ctrlPr>
                <w:rPr>
                  <w:rFonts w:ascii="Cambria Math" w:hAnsi="Cambria Math"/>
                  <w:i/>
                </w:rPr>
              </m:ctrlPr>
            </m:dPr>
            <m:e>
              <m:r>
                <w:rPr>
                  <w:rFonts w:ascii="Cambria Math" w:hAnsi="Cambria Math"/>
                </w:rPr>
                <m:t>k+1</m:t>
              </m:r>
            </m:e>
          </m:d>
          <m:r>
            <w:rPr>
              <w:rFonts w:ascii="Cambria Math" w:hAnsi="Cambria Math"/>
            </w:rPr>
            <m:t>=1+</m:t>
          </m:r>
          <m:f>
            <m:fPr>
              <m:ctrlPr>
                <w:rPr>
                  <w:rFonts w:ascii="Cambria Math" w:hAnsi="Cambria Math"/>
                  <w:i/>
                </w:rPr>
              </m:ctrlPr>
            </m:fPr>
            <m:num>
              <m:r>
                <w:rPr>
                  <w:rFonts w:ascii="Cambria Math" w:hAnsi="Cambria Math"/>
                </w:rPr>
                <m:t>k(k+1)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2k+2</m:t>
              </m:r>
            </m:num>
            <m:den>
              <m:r>
                <w:rPr>
                  <w:rFonts w:ascii="Cambria Math" w:hAnsi="Cambria Math"/>
                </w:rPr>
                <m:t>2</m:t>
              </m:r>
            </m:den>
          </m:f>
        </m:oMath>
      </m:oMathPara>
    </w:p>
    <w:p w:rsidR="00062246" w:rsidRPr="00FE1B1F" w:rsidRDefault="00062246" w:rsidP="00062246">
      <w:pPr>
        <w:pStyle w:val="ListParagraph"/>
        <w:ind w:left="1440"/>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+3k+2</m:t>
              </m:r>
            </m:num>
            <m:den>
              <m:r>
                <w:rPr>
                  <w:rFonts w:ascii="Cambria Math" w:hAnsi="Cambria Math"/>
                </w:rPr>
                <m:t>2</m:t>
              </m:r>
            </m:den>
          </m:f>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num>
            <m:den>
              <m:r>
                <w:rPr>
                  <w:rFonts w:ascii="Cambria Math" w:hAnsi="Cambria Math"/>
                </w:rPr>
                <m:t>2</m:t>
              </m:r>
            </m:den>
          </m:f>
        </m:oMath>
      </m:oMathPara>
    </w:p>
    <w:p w:rsidR="00062246" w:rsidRDefault="00062246" w:rsidP="00A829C4">
      <w:pPr>
        <w:pStyle w:val="ListParagraph"/>
        <w:numPr>
          <w:ilvl w:val="0"/>
          <w:numId w:val="27"/>
        </w:numPr>
      </w:pPr>
      <w:r>
        <w:t xml:space="preserve">Example </w:t>
      </w:r>
      <w:ins w:id="43" w:author="Aaron" w:date="2010-12-09T19:57:00Z">
        <w:r w:rsidR="00C354D7">
          <w:t>6</w:t>
        </w:r>
      </w:ins>
      <w:del w:id="44" w:author="Aaron" w:date="2010-12-09T19:57:00Z">
        <w:r w:rsidDel="00C354D7">
          <w:delText>7</w:delText>
        </w:r>
      </w:del>
    </w:p>
    <w:p w:rsidR="00062246" w:rsidRDefault="00062246" w:rsidP="00A829C4">
      <w:pPr>
        <w:pStyle w:val="ListParagraph"/>
        <w:numPr>
          <w:ilvl w:val="1"/>
          <w:numId w:val="27"/>
        </w:numPr>
      </w:pPr>
      <w:r>
        <w:t xml:space="preserve">Find an expression for </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n-1</m:t>
            </m:r>
          </m:sup>
        </m:sSup>
        <m:sSup>
          <m:sSupPr>
            <m:ctrlPr>
              <w:rPr>
                <w:rFonts w:ascii="Cambria Math" w:hAnsi="Cambria Math"/>
              </w:rPr>
            </m:ctrlPr>
          </m:sSupPr>
          <m:e>
            <m:r>
              <m:rPr>
                <m:sty m:val="p"/>
              </m:rPr>
              <w:rPr>
                <w:rFonts w:ascii="Cambria Math" w:hAnsi="Cambria Math"/>
              </w:rPr>
              <m:t>(2n-1)</m:t>
            </m:r>
          </m:e>
          <m:sup>
            <m:r>
              <m:rPr>
                <m:sty m:val="p"/>
              </m:rPr>
              <w:rPr>
                <w:rFonts w:ascii="Cambria Math" w:hAnsi="Cambria Math"/>
              </w:rPr>
              <m:t>2</m:t>
            </m:r>
          </m:sup>
        </m:sSup>
      </m:oMath>
      <w:r>
        <w:t xml:space="preserve"> and prove that your expression is correct.</w:t>
      </w:r>
    </w:p>
    <w:p w:rsidR="00062246" w:rsidRDefault="00062246" w:rsidP="00A829C4">
      <w:pPr>
        <w:pStyle w:val="ListParagraph"/>
        <w:numPr>
          <w:ilvl w:val="1"/>
          <w:numId w:val="27"/>
        </w:numPr>
      </w:pPr>
      <w:r>
        <w:t xml:space="preserve">Solution: Similarly to how we approached the previous example, we will make a table evaluating different values of the sum. For ease of comparison, a column with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will also be included</w:t>
      </w:r>
    </w:p>
    <w:p w:rsidR="00062246" w:rsidRDefault="00062246" w:rsidP="00062246"/>
    <w:tbl>
      <w:tblPr>
        <w:tblStyle w:val="TableGrid"/>
        <w:tblW w:w="0" w:type="auto"/>
        <w:tblInd w:w="1800" w:type="dxa"/>
        <w:tblLook w:val="04A0" w:firstRow="1" w:lastRow="0" w:firstColumn="1" w:lastColumn="0" w:noHBand="0" w:noVBand="1"/>
      </w:tblPr>
      <w:tblGrid>
        <w:gridCol w:w="2312"/>
        <w:gridCol w:w="2407"/>
        <w:gridCol w:w="2337"/>
      </w:tblGrid>
      <w:tr w:rsidR="00062246" w:rsidRPr="002B6A79" w:rsidTr="00AA7E93">
        <w:tc>
          <w:tcPr>
            <w:tcW w:w="2312" w:type="dxa"/>
            <w:vAlign w:val="center"/>
          </w:tcPr>
          <w:p w:rsidR="00062246" w:rsidRPr="002B6A79" w:rsidRDefault="00062246" w:rsidP="00AA7E93">
            <w:pPr>
              <w:pStyle w:val="ListParagraph"/>
              <w:ind w:left="0"/>
              <w:jc w:val="center"/>
              <w:rPr>
                <w:b/>
              </w:rPr>
            </w:pPr>
            <m:oMathPara>
              <m:oMath>
                <m:r>
                  <m:rPr>
                    <m:sty m:val="bi"/>
                  </m:rPr>
                  <w:rPr>
                    <w:rFonts w:ascii="Cambria Math" w:hAnsi="Cambria Math"/>
                  </w:rPr>
                  <m:t>n</m:t>
                </m:r>
              </m:oMath>
            </m:oMathPara>
          </w:p>
        </w:tc>
        <w:tc>
          <w:tcPr>
            <w:tcW w:w="2407" w:type="dxa"/>
            <w:vAlign w:val="center"/>
          </w:tcPr>
          <w:p w:rsidR="00062246" w:rsidRPr="00BB40C2" w:rsidRDefault="005150FD" w:rsidP="00AA7E93">
            <w:pPr>
              <w:pStyle w:val="ListParagraph"/>
              <w:ind w:left="0"/>
              <w:jc w:val="center"/>
              <w:rPr>
                <w:b/>
              </w:rPr>
            </w:pPr>
            <m:oMathPara>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rPr>
                        </m:ctrlPr>
                      </m:sSupPr>
                      <m:e>
                        <m:d>
                          <m:dPr>
                            <m:ctrlPr>
                              <w:rPr>
                                <w:rFonts w:ascii="Cambria Math" w:hAnsi="Cambria Math"/>
                                <w:b/>
                              </w:rPr>
                            </m:ctrlPr>
                          </m:dPr>
                          <m:e>
                            <m:r>
                              <m:rPr>
                                <m:sty m:val="b"/>
                              </m:rPr>
                              <w:rPr>
                                <w:rFonts w:ascii="Cambria Math" w:hAnsi="Cambria Math"/>
                              </w:rPr>
                              <m:t>-1</m:t>
                            </m:r>
                          </m:e>
                        </m:d>
                      </m:e>
                      <m:sup>
                        <m:r>
                          <m:rPr>
                            <m:sty m:val="b"/>
                          </m:rPr>
                          <w:rPr>
                            <w:rFonts w:ascii="Cambria Math" w:hAnsi="Cambria Math"/>
                          </w:rPr>
                          <m:t>i-1</m:t>
                        </m:r>
                      </m:sup>
                    </m:sSup>
                    <m:sSup>
                      <m:sSupPr>
                        <m:ctrlPr>
                          <w:rPr>
                            <w:rFonts w:ascii="Cambria Math" w:hAnsi="Cambria Math"/>
                            <w:b/>
                          </w:rPr>
                        </m:ctrlPr>
                      </m:sSupPr>
                      <m:e>
                        <m:r>
                          <m:rPr>
                            <m:sty m:val="b"/>
                          </m:rPr>
                          <w:rPr>
                            <w:rFonts w:ascii="Cambria Math" w:hAnsi="Cambria Math"/>
                          </w:rPr>
                          <m:t>(2i-1)</m:t>
                        </m:r>
                      </m:e>
                      <m:sup>
                        <m:r>
                          <m:rPr>
                            <m:sty m:val="b"/>
                          </m:rPr>
                          <w:rPr>
                            <w:rFonts w:ascii="Cambria Math" w:hAnsi="Cambria Math"/>
                          </w:rPr>
                          <m:t>2</m:t>
                        </m:r>
                      </m:sup>
                    </m:sSup>
                  </m:e>
                </m:nary>
              </m:oMath>
            </m:oMathPara>
          </w:p>
        </w:tc>
        <w:tc>
          <w:tcPr>
            <w:tcW w:w="2337" w:type="dxa"/>
            <w:vAlign w:val="center"/>
          </w:tcPr>
          <w:p w:rsidR="00062246" w:rsidRPr="00BB40C2" w:rsidRDefault="005150FD" w:rsidP="00AA7E93">
            <w:pPr>
              <w:pStyle w:val="ListParagraph"/>
              <w:ind w:left="0"/>
              <w:jc w:val="center"/>
              <w:rPr>
                <w:b/>
              </w:rPr>
            </w:pPr>
            <m:oMathPara>
              <m:oMath>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oMath>
            </m:oMathPara>
          </w:p>
        </w:tc>
      </w:tr>
      <w:tr w:rsidR="00062246" w:rsidTr="00AA7E93">
        <w:tc>
          <w:tcPr>
            <w:tcW w:w="2312" w:type="dxa"/>
          </w:tcPr>
          <w:p w:rsidR="00062246" w:rsidRDefault="00062246" w:rsidP="00AA7E93">
            <w:pPr>
              <w:pStyle w:val="ListParagraph"/>
              <w:ind w:left="0"/>
              <w:jc w:val="center"/>
            </w:pPr>
            <w:r>
              <w:t>1</w:t>
            </w:r>
          </w:p>
        </w:tc>
        <w:tc>
          <w:tcPr>
            <w:tcW w:w="2407" w:type="dxa"/>
          </w:tcPr>
          <w:p w:rsidR="00062246" w:rsidRDefault="00062246" w:rsidP="00AA7E93">
            <w:pPr>
              <w:pStyle w:val="ListParagraph"/>
              <w:ind w:left="0"/>
              <w:jc w:val="center"/>
            </w:pPr>
            <w:r>
              <w:t>1</w:t>
            </w:r>
          </w:p>
        </w:tc>
        <w:tc>
          <w:tcPr>
            <w:tcW w:w="2337" w:type="dxa"/>
          </w:tcPr>
          <w:p w:rsidR="00062246" w:rsidRDefault="00062246" w:rsidP="00AA7E93">
            <w:pPr>
              <w:pStyle w:val="ListParagraph"/>
              <w:ind w:left="0"/>
              <w:jc w:val="center"/>
            </w:pPr>
            <w:r>
              <w:t>1</w:t>
            </w:r>
          </w:p>
        </w:tc>
      </w:tr>
      <w:tr w:rsidR="00062246" w:rsidTr="00AA7E93">
        <w:tc>
          <w:tcPr>
            <w:tcW w:w="2312" w:type="dxa"/>
          </w:tcPr>
          <w:p w:rsidR="00062246" w:rsidRDefault="00062246" w:rsidP="00AA7E93">
            <w:pPr>
              <w:pStyle w:val="ListParagraph"/>
              <w:ind w:left="0"/>
              <w:jc w:val="center"/>
            </w:pPr>
            <w:r>
              <w:t>2</w:t>
            </w:r>
          </w:p>
        </w:tc>
        <w:tc>
          <w:tcPr>
            <w:tcW w:w="2407" w:type="dxa"/>
          </w:tcPr>
          <w:p w:rsidR="00062246" w:rsidRDefault="00062246" w:rsidP="00AA7E93">
            <w:pPr>
              <w:pStyle w:val="ListParagraph"/>
              <w:ind w:left="0"/>
              <w:jc w:val="center"/>
            </w:pPr>
            <w:r>
              <w:t>-8</w:t>
            </w:r>
          </w:p>
        </w:tc>
        <w:tc>
          <w:tcPr>
            <w:tcW w:w="2337" w:type="dxa"/>
          </w:tcPr>
          <w:p w:rsidR="00062246" w:rsidRDefault="00062246" w:rsidP="00AA7E93">
            <w:pPr>
              <w:pStyle w:val="ListParagraph"/>
              <w:ind w:left="0"/>
              <w:jc w:val="center"/>
            </w:pPr>
            <w:r>
              <w:t>4</w:t>
            </w:r>
          </w:p>
        </w:tc>
      </w:tr>
      <w:tr w:rsidR="00062246" w:rsidTr="00AA7E93">
        <w:tc>
          <w:tcPr>
            <w:tcW w:w="2312" w:type="dxa"/>
          </w:tcPr>
          <w:p w:rsidR="00062246" w:rsidRDefault="00062246" w:rsidP="00AA7E93">
            <w:pPr>
              <w:pStyle w:val="ListParagraph"/>
              <w:ind w:left="0"/>
              <w:jc w:val="center"/>
            </w:pPr>
            <w:r>
              <w:t>3</w:t>
            </w:r>
          </w:p>
        </w:tc>
        <w:tc>
          <w:tcPr>
            <w:tcW w:w="2407" w:type="dxa"/>
          </w:tcPr>
          <w:p w:rsidR="00062246" w:rsidRDefault="00062246" w:rsidP="00AA7E93">
            <w:pPr>
              <w:pStyle w:val="ListParagraph"/>
              <w:ind w:left="0"/>
              <w:jc w:val="center"/>
            </w:pPr>
            <w:r>
              <w:t>17</w:t>
            </w:r>
          </w:p>
        </w:tc>
        <w:tc>
          <w:tcPr>
            <w:tcW w:w="2337" w:type="dxa"/>
          </w:tcPr>
          <w:p w:rsidR="00062246" w:rsidRDefault="00062246" w:rsidP="00AA7E93">
            <w:pPr>
              <w:pStyle w:val="ListParagraph"/>
              <w:ind w:left="0"/>
              <w:jc w:val="center"/>
            </w:pPr>
            <w:r>
              <w:t>9</w:t>
            </w:r>
          </w:p>
        </w:tc>
      </w:tr>
      <w:tr w:rsidR="00062246" w:rsidTr="00AA7E93">
        <w:tc>
          <w:tcPr>
            <w:tcW w:w="2312" w:type="dxa"/>
          </w:tcPr>
          <w:p w:rsidR="00062246" w:rsidRDefault="00062246" w:rsidP="00AA7E93">
            <w:pPr>
              <w:pStyle w:val="ListParagraph"/>
              <w:ind w:left="0"/>
              <w:jc w:val="center"/>
            </w:pPr>
            <w:r>
              <w:t>4</w:t>
            </w:r>
          </w:p>
        </w:tc>
        <w:tc>
          <w:tcPr>
            <w:tcW w:w="2407" w:type="dxa"/>
          </w:tcPr>
          <w:p w:rsidR="00062246" w:rsidRDefault="00062246" w:rsidP="00AA7E93">
            <w:pPr>
              <w:pStyle w:val="ListParagraph"/>
              <w:ind w:left="0"/>
              <w:jc w:val="center"/>
            </w:pPr>
            <w:r>
              <w:t>-32</w:t>
            </w:r>
          </w:p>
        </w:tc>
        <w:tc>
          <w:tcPr>
            <w:tcW w:w="2337" w:type="dxa"/>
          </w:tcPr>
          <w:p w:rsidR="00062246" w:rsidRDefault="00062246" w:rsidP="00AA7E93">
            <w:pPr>
              <w:pStyle w:val="ListParagraph"/>
              <w:ind w:left="0"/>
              <w:jc w:val="center"/>
            </w:pPr>
            <w:r>
              <w:t>16</w:t>
            </w:r>
          </w:p>
        </w:tc>
      </w:tr>
      <w:tr w:rsidR="00062246" w:rsidTr="00AA7E93">
        <w:tc>
          <w:tcPr>
            <w:tcW w:w="2312" w:type="dxa"/>
          </w:tcPr>
          <w:p w:rsidR="00062246" w:rsidRDefault="00062246" w:rsidP="00AA7E93">
            <w:pPr>
              <w:pStyle w:val="ListParagraph"/>
              <w:ind w:left="0"/>
              <w:jc w:val="center"/>
            </w:pPr>
            <w:r>
              <w:t>5</w:t>
            </w:r>
          </w:p>
        </w:tc>
        <w:tc>
          <w:tcPr>
            <w:tcW w:w="2407" w:type="dxa"/>
          </w:tcPr>
          <w:p w:rsidR="00062246" w:rsidRDefault="00062246" w:rsidP="00AA7E93">
            <w:pPr>
              <w:pStyle w:val="ListParagraph"/>
              <w:ind w:left="0"/>
              <w:jc w:val="center"/>
            </w:pPr>
            <w:r>
              <w:t>49</w:t>
            </w:r>
          </w:p>
        </w:tc>
        <w:tc>
          <w:tcPr>
            <w:tcW w:w="2337" w:type="dxa"/>
          </w:tcPr>
          <w:p w:rsidR="00062246" w:rsidRDefault="00062246" w:rsidP="00AA7E93">
            <w:pPr>
              <w:pStyle w:val="ListParagraph"/>
              <w:ind w:left="0"/>
              <w:jc w:val="center"/>
            </w:pPr>
            <w:r>
              <w:t>25</w:t>
            </w:r>
          </w:p>
        </w:tc>
      </w:tr>
      <w:tr w:rsidR="00062246" w:rsidTr="00AA7E93">
        <w:tc>
          <w:tcPr>
            <w:tcW w:w="2312" w:type="dxa"/>
          </w:tcPr>
          <w:p w:rsidR="00062246" w:rsidRDefault="00062246" w:rsidP="00AA7E93">
            <w:pPr>
              <w:pStyle w:val="ListParagraph"/>
              <w:ind w:left="0"/>
              <w:jc w:val="center"/>
            </w:pPr>
            <w:r>
              <w:t>6</w:t>
            </w:r>
          </w:p>
        </w:tc>
        <w:tc>
          <w:tcPr>
            <w:tcW w:w="2407" w:type="dxa"/>
          </w:tcPr>
          <w:p w:rsidR="00062246" w:rsidRDefault="00062246" w:rsidP="00AA7E93">
            <w:pPr>
              <w:pStyle w:val="ListParagraph"/>
              <w:ind w:left="0"/>
              <w:jc w:val="center"/>
            </w:pPr>
            <w:r>
              <w:t>-72</w:t>
            </w:r>
          </w:p>
        </w:tc>
        <w:tc>
          <w:tcPr>
            <w:tcW w:w="2337" w:type="dxa"/>
          </w:tcPr>
          <w:p w:rsidR="00062246" w:rsidRDefault="00062246" w:rsidP="00AA7E93">
            <w:pPr>
              <w:pStyle w:val="ListParagraph"/>
              <w:ind w:left="0"/>
              <w:jc w:val="center"/>
            </w:pPr>
            <w:r>
              <w:t>36</w:t>
            </w:r>
          </w:p>
        </w:tc>
      </w:tr>
      <w:tr w:rsidR="00062246" w:rsidTr="00AA7E93">
        <w:tc>
          <w:tcPr>
            <w:tcW w:w="2312" w:type="dxa"/>
          </w:tcPr>
          <w:p w:rsidR="00062246" w:rsidRDefault="00062246" w:rsidP="00AA7E93">
            <w:pPr>
              <w:pStyle w:val="ListParagraph"/>
              <w:ind w:left="0"/>
              <w:jc w:val="center"/>
            </w:pPr>
            <w:r>
              <w:t>7</w:t>
            </w:r>
          </w:p>
        </w:tc>
        <w:tc>
          <w:tcPr>
            <w:tcW w:w="2407" w:type="dxa"/>
          </w:tcPr>
          <w:p w:rsidR="00062246" w:rsidRDefault="00062246" w:rsidP="00AA7E93">
            <w:pPr>
              <w:pStyle w:val="ListParagraph"/>
              <w:ind w:left="0"/>
              <w:jc w:val="center"/>
            </w:pPr>
            <w:r>
              <w:t>97</w:t>
            </w:r>
          </w:p>
        </w:tc>
        <w:tc>
          <w:tcPr>
            <w:tcW w:w="2337" w:type="dxa"/>
          </w:tcPr>
          <w:p w:rsidR="00062246" w:rsidRDefault="00062246" w:rsidP="00AA7E93">
            <w:pPr>
              <w:pStyle w:val="ListParagraph"/>
              <w:ind w:left="0"/>
              <w:jc w:val="center"/>
            </w:pPr>
            <w:r>
              <w:t>49</w:t>
            </w:r>
          </w:p>
        </w:tc>
      </w:tr>
    </w:tbl>
    <w:p w:rsidR="00062246" w:rsidRDefault="00062246" w:rsidP="00062246">
      <w:pPr>
        <w:pStyle w:val="ListParagraph"/>
        <w:ind w:left="1800"/>
        <w:jc w:val="center"/>
      </w:pPr>
    </w:p>
    <w:p w:rsidR="00062246" w:rsidRDefault="00062246" w:rsidP="00062246">
      <w:pPr>
        <w:pStyle w:val="ListParagraph"/>
        <w:ind w:left="1800"/>
      </w:pPr>
      <w:r>
        <w:t xml:space="preserve">We can see that there is a relationship between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and </w:t>
      </w:r>
      <m:oMath>
        <m:r>
          <w:rPr>
            <w:rFonts w:ascii="Cambria Math" w:hAnsi="Cambria Math"/>
          </w:rPr>
          <m:t>f(n)</m:t>
        </m:r>
      </m:oMath>
      <w:r>
        <w:t xml:space="preserve">. Whenever </w:t>
      </w:r>
      <m:oMath>
        <m:r>
          <w:rPr>
            <w:rFonts w:ascii="Cambria Math" w:hAnsi="Cambria Math"/>
          </w:rPr>
          <m:t>n</m:t>
        </m:r>
      </m:oMath>
      <w:r>
        <w:t xml:space="preserve"> is odd, a closed form for the sum seems to be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w:r>
        <w:t xml:space="preserve">, and whenever </w:t>
      </w:r>
      <m:oMath>
        <m:r>
          <w:rPr>
            <w:rFonts w:ascii="Cambria Math" w:hAnsi="Cambria Math"/>
          </w:rPr>
          <m:t>n</m:t>
        </m:r>
      </m:oMath>
      <w:r>
        <w:t xml:space="preserve"> is even, a closed form for the sum seems be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r>
        <w:t>. Therefore we will try to prove the following expression for the alternating sum of squares of odd integers</w:t>
      </w:r>
    </w:p>
    <w:p w:rsidR="00062246" w:rsidRDefault="00062246" w:rsidP="00062246">
      <w:pPr>
        <w:pStyle w:val="ListParagraph"/>
        <w:ind w:left="1800"/>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 for n</m:t>
                  </m:r>
                  <m:r>
                    <m:rPr>
                      <m:scr m:val="double-struck"/>
                    </m:rPr>
                    <w:rPr>
                      <w:rFonts w:ascii="Cambria Math" w:hAnsi="Cambria Math"/>
                    </w:rPr>
                    <m:t xml:space="preserve">∈P, </m:t>
                  </m:r>
                  <m:r>
                    <w:rPr>
                      <w:rFonts w:ascii="Cambria Math" w:hAnsi="Cambria Math"/>
                    </w:rPr>
                    <m:t>n odd</m:t>
                  </m:r>
                </m:e>
                <m:e>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for n</m:t>
                  </m:r>
                  <m:r>
                    <m:rPr>
                      <m:scr m:val="double-struck"/>
                    </m:rPr>
                    <w:rPr>
                      <w:rFonts w:ascii="Cambria Math" w:hAnsi="Cambria Math"/>
                    </w:rPr>
                    <m:t xml:space="preserve">∈P, </m:t>
                  </m:r>
                  <m:r>
                    <w:rPr>
                      <w:rFonts w:ascii="Cambria Math" w:hAnsi="Cambria Math"/>
                    </w:rPr>
                    <m:t>n even</m:t>
                  </m:r>
                </m:e>
              </m:eqArr>
            </m:e>
          </m:d>
        </m:oMath>
      </m:oMathPara>
    </w:p>
    <w:p w:rsidR="00062246" w:rsidRDefault="00062246" w:rsidP="00062246">
      <w:pPr>
        <w:pStyle w:val="ListParagraph"/>
        <w:ind w:left="1800"/>
      </w:pPr>
    </w:p>
    <w:p w:rsidR="00062246" w:rsidRDefault="00062246" w:rsidP="00062246">
      <w:pPr>
        <w:pStyle w:val="ListParagraph"/>
        <w:ind w:left="1800"/>
      </w:pPr>
      <w:r>
        <w:t>Base Case (</w:t>
      </w:r>
      <m:oMath>
        <m:r>
          <w:rPr>
            <w:rFonts w:ascii="Cambria Math" w:hAnsi="Cambria Math"/>
          </w:rPr>
          <m:t>n=1, 2</m:t>
        </m:r>
      </m:oMath>
      <w:r>
        <w:t xml:space="preserve">): </w:t>
      </w:r>
    </w:p>
    <w:p w:rsidR="00062246" w:rsidRDefault="005150FD" w:rsidP="00062246">
      <w:pPr>
        <w:pStyle w:val="ListParagraph"/>
        <w:ind w:left="1800"/>
        <w:jc w:val="center"/>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m:t>
        </m:r>
      </m:oMath>
      <w:r w:rsidR="00062246">
        <w:t xml:space="preserve"> and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-1=1</m:t>
        </m:r>
      </m:oMath>
      <w:r w:rsidR="00062246">
        <w:t xml:space="preserve"> </w:t>
      </w:r>
    </w:p>
    <w:p w:rsidR="00062246" w:rsidRDefault="005150FD" w:rsidP="00062246">
      <w:pPr>
        <w:pStyle w:val="ListParagraph"/>
        <w:ind w:left="1800"/>
        <w:jc w:val="center"/>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=-8</m:t>
        </m:r>
      </m:oMath>
      <w:r w:rsidR="00062246">
        <w:t xml:space="preserve"> and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=-8</m:t>
        </m:r>
      </m:oMath>
    </w:p>
    <w:p w:rsidR="00062246" w:rsidRDefault="00062246" w:rsidP="00062246">
      <w:pPr>
        <w:pStyle w:val="ListParagraph"/>
        <w:ind w:left="1800"/>
        <w:jc w:val="center"/>
      </w:pPr>
    </w:p>
    <w:p w:rsidR="00062246" w:rsidRDefault="00062246" w:rsidP="00062246">
      <w:pPr>
        <w:pStyle w:val="ListParagraph"/>
        <w:ind w:left="1800"/>
      </w:pPr>
      <w:r>
        <w:t>Induction Hypothesis (</w:t>
      </w:r>
      <m:oMath>
        <m:r>
          <w:rPr>
            <w:rFonts w:ascii="Cambria Math" w:hAnsi="Cambria Math"/>
          </w:rPr>
          <m:t>n=k</m:t>
        </m:r>
      </m:oMath>
      <w:r>
        <w:t xml:space="preserve">): Assume </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 xml:space="preserve">if </w:t>
      </w:r>
      <m:oMath>
        <m:r>
          <w:rPr>
            <w:rFonts w:ascii="Cambria Math" w:hAnsi="Cambria Math"/>
          </w:rPr>
          <m:t>k</m:t>
        </m:r>
      </m:oMath>
      <w:r>
        <w:t xml:space="preserve"> is odd and </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oMath>
      <w:r>
        <w:t xml:space="preserve"> if </w:t>
      </w:r>
      <m:oMath>
        <m:r>
          <w:rPr>
            <w:rFonts w:ascii="Cambria Math" w:hAnsi="Cambria Math"/>
          </w:rPr>
          <m:t>k</m:t>
        </m:r>
      </m:oMath>
      <w:r>
        <w:t xml:space="preserve"> is even.</w:t>
      </w:r>
    </w:p>
    <w:p w:rsidR="00062246" w:rsidRDefault="00062246" w:rsidP="00062246">
      <w:pPr>
        <w:pStyle w:val="ListParagraph"/>
        <w:ind w:left="1800"/>
      </w:pPr>
    </w:p>
    <w:p w:rsidR="00062246" w:rsidRDefault="00062246" w:rsidP="00062246">
      <w:pPr>
        <w:pStyle w:val="ListParagraph"/>
        <w:ind w:left="1800"/>
      </w:pPr>
      <w:r>
        <w:t>Induction Conclusion (</w:t>
      </w:r>
      <m:oMath>
        <m:r>
          <w:rPr>
            <w:rFonts w:ascii="Cambria Math" w:hAnsi="Cambria Math"/>
          </w:rPr>
          <m:t>n=k+1</m:t>
        </m:r>
      </m:oMath>
      <w:r>
        <w:t xml:space="preserve">): We will split this into both cases for </w:t>
      </w:r>
      <m:oMath>
        <m:r>
          <w:rPr>
            <w:rFonts w:ascii="Cambria Math" w:hAnsi="Cambria Math"/>
          </w:rPr>
          <m:t>k+1</m:t>
        </m:r>
      </m:oMath>
      <w:r>
        <w:t>.</w:t>
      </w:r>
    </w:p>
    <w:p w:rsidR="00062246" w:rsidRDefault="00062246" w:rsidP="00062246">
      <w:pPr>
        <w:pStyle w:val="ListParagraph"/>
        <w:ind w:left="1800"/>
        <w:rPr>
          <w:u w:val="single"/>
        </w:rPr>
      </w:pPr>
      <w:r>
        <w:rPr>
          <w:u w:val="single"/>
        </w:rPr>
        <w:t>Case 1 (</w:t>
      </w:r>
      <m:oMath>
        <m:r>
          <w:rPr>
            <w:rFonts w:ascii="Cambria Math" w:hAnsi="Cambria Math"/>
            <w:u w:val="single"/>
          </w:rPr>
          <m:t>k+1</m:t>
        </m:r>
      </m:oMath>
      <w:r>
        <w:rPr>
          <w:u w:val="single"/>
        </w:rPr>
        <w:t xml:space="preserve"> is even, </w:t>
      </w:r>
      <m:oMath>
        <m:r>
          <w:rPr>
            <w:rFonts w:ascii="Cambria Math" w:hAnsi="Cambria Math"/>
            <w:u w:val="single"/>
          </w:rPr>
          <m:t>k</m:t>
        </m:r>
      </m:oMath>
      <w:r>
        <w:rPr>
          <w:u w:val="single"/>
        </w:rPr>
        <w:t xml:space="preserve"> is odd):</w:t>
      </w:r>
    </w:p>
    <w:p w:rsidR="00062246" w:rsidRDefault="00062246" w:rsidP="00062246">
      <w:pPr>
        <w:pStyle w:val="ListParagraph"/>
        <w:ind w:left="1800"/>
        <w:jc w:val="center"/>
      </w:pPr>
      <m:oMath>
        <m:r>
          <w:rPr>
            <w:rFonts w:ascii="Cambria Math" w:hAnsi="Cambria Math"/>
          </w:rPr>
          <m:t>f(k)=2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 xml:space="preserve"> by our Induction Hypothesis</w:t>
      </w:r>
    </w:p>
    <w:p w:rsidR="00062246" w:rsidRDefault="00062246" w:rsidP="00062246">
      <w:pPr>
        <w:pStyle w:val="ListParagraph"/>
        <w:ind w:left="1800"/>
      </w:pPr>
      <m:oMathPara>
        <m:oMath>
          <m:r>
            <w:rPr>
              <w:rFonts w:ascii="Cambria Math" w:hAnsi="Cambria Math"/>
            </w:rPr>
            <m:t>f</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(k+1)-1</m:t>
              </m:r>
            </m:sup>
          </m:sSup>
          <m:sSup>
            <m:sSupPr>
              <m:ctrlPr>
                <w:rPr>
                  <w:rFonts w:ascii="Cambria Math" w:hAnsi="Cambria Math"/>
                </w:rPr>
              </m:ctrlPr>
            </m:sSupPr>
            <m:e>
              <m:r>
                <m:rPr>
                  <m:sty m:val="p"/>
                </m:rPr>
                <w:rPr>
                  <w:rFonts w:ascii="Cambria Math" w:hAnsi="Cambria Math"/>
                </w:rPr>
                <m:t>(2(k+1)-1)</m:t>
              </m:r>
            </m:e>
            <m:sup>
              <m:r>
                <m:rPr>
                  <m:sty m:val="p"/>
                </m:rPr>
                <w:rPr>
                  <w:rFonts w:ascii="Cambria Math" w:hAnsi="Cambria Math"/>
                </w:rPr>
                <m:t>2</m:t>
              </m:r>
            </m:sup>
          </m:sSup>
        </m:oMath>
      </m:oMathPara>
    </w:p>
    <w:p w:rsidR="00062246" w:rsidRPr="006D4746" w:rsidRDefault="00062246" w:rsidP="00062246">
      <w:pPr>
        <w:pStyle w:val="ListParagraph"/>
        <w:ind w:left="1800"/>
      </w:pPr>
      <m:oMathPara>
        <m:oMath>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+4k+1</m:t>
              </m:r>
            </m:e>
          </m:d>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-4k-2</m:t>
          </m:r>
        </m:oMath>
      </m:oMathPara>
    </w:p>
    <w:p w:rsidR="00062246" w:rsidRDefault="00062246" w:rsidP="00062246">
      <w:pPr>
        <w:pStyle w:val="ListParagraph"/>
        <w:ind w:left="1800"/>
      </w:pPr>
      <m:oMathPara>
        <m:oMath>
          <m:r>
            <w:rPr>
              <w:rFonts w:ascii="Cambria Math" w:hAnsi="Cambria Math"/>
            </w:rPr>
            <m:t>=-2</m:t>
          </m:r>
          <m:sSup>
            <m:sSupPr>
              <m:ctrlPr>
                <w:rPr>
                  <w:rFonts w:ascii="Cambria Math" w:hAnsi="Cambria Math"/>
                  <w:i/>
                </w:rPr>
              </m:ctrlPr>
            </m:sSupPr>
            <m:e>
              <m:r>
                <w:rPr>
                  <w:rFonts w:ascii="Cambria Math" w:hAnsi="Cambria Math"/>
                </w:rPr>
                <m:t>(k+1)</m:t>
              </m:r>
            </m:e>
            <m:sup>
              <m:r>
                <w:rPr>
                  <w:rFonts w:ascii="Cambria Math" w:hAnsi="Cambria Math"/>
                </w:rPr>
                <m:t>2</m:t>
              </m:r>
            </m:sup>
          </m:sSup>
        </m:oMath>
      </m:oMathPara>
    </w:p>
    <w:p w:rsidR="00062246" w:rsidRDefault="00062246" w:rsidP="00062246">
      <w:pPr>
        <w:pStyle w:val="ListParagraph"/>
        <w:ind w:left="1800"/>
      </w:pPr>
    </w:p>
    <w:p w:rsidR="00062246" w:rsidRDefault="00062246" w:rsidP="00062246">
      <w:pPr>
        <w:pStyle w:val="ListParagraph"/>
        <w:ind w:left="1800"/>
        <w:rPr>
          <w:u w:val="single"/>
        </w:rPr>
      </w:pPr>
      <w:r>
        <w:rPr>
          <w:u w:val="single"/>
        </w:rPr>
        <w:t>Case 2 (</w:t>
      </w:r>
      <m:oMath>
        <m:r>
          <w:rPr>
            <w:rFonts w:ascii="Cambria Math" w:hAnsi="Cambria Math"/>
            <w:u w:val="single"/>
          </w:rPr>
          <m:t>k+1</m:t>
        </m:r>
      </m:oMath>
      <w:r>
        <w:rPr>
          <w:u w:val="single"/>
        </w:rPr>
        <w:t xml:space="preserve"> is odd, </w:t>
      </w:r>
      <m:oMath>
        <m:r>
          <w:rPr>
            <w:rFonts w:ascii="Cambria Math" w:hAnsi="Cambria Math"/>
            <w:u w:val="single"/>
          </w:rPr>
          <m:t>k</m:t>
        </m:r>
      </m:oMath>
      <w:r>
        <w:rPr>
          <w:u w:val="single"/>
        </w:rPr>
        <w:t xml:space="preserve"> is even):</w:t>
      </w:r>
    </w:p>
    <w:p w:rsidR="00062246" w:rsidRDefault="00062246" w:rsidP="00062246">
      <w:pPr>
        <w:pStyle w:val="ListParagraph"/>
        <w:ind w:left="1800"/>
        <w:jc w:val="center"/>
      </w:pPr>
      <m:oMath>
        <m:r>
          <w:rPr>
            <w:rFonts w:ascii="Cambria Math" w:hAnsi="Cambria Math"/>
          </w:rPr>
          <m:t>f(k)=-2</m:t>
        </m:r>
        <m:sSup>
          <m:sSupPr>
            <m:ctrlPr>
              <w:rPr>
                <w:rFonts w:ascii="Cambria Math" w:hAnsi="Cambria Math"/>
                <w:i/>
              </w:rPr>
            </m:ctrlPr>
          </m:sSupPr>
          <m:e>
            <m:r>
              <w:rPr>
                <w:rFonts w:ascii="Cambria Math" w:hAnsi="Cambria Math"/>
              </w:rPr>
              <m:t>k</m:t>
            </m:r>
          </m:e>
          <m:sup>
            <m:r>
              <w:rPr>
                <w:rFonts w:ascii="Cambria Math" w:hAnsi="Cambria Math"/>
              </w:rPr>
              <m:t>2</m:t>
            </m:r>
          </m:sup>
        </m:sSup>
      </m:oMath>
      <w:r>
        <w:t xml:space="preserve"> by our Induction Hypothesis</w:t>
      </w:r>
    </w:p>
    <w:p w:rsidR="00062246" w:rsidRPr="006D4746" w:rsidRDefault="00062246" w:rsidP="00062246">
      <w:pPr>
        <w:pStyle w:val="ListParagraph"/>
        <w:ind w:left="1800"/>
      </w:pPr>
      <m:oMathPara>
        <m:oMath>
          <m:r>
            <w:rPr>
              <w:rFonts w:ascii="Cambria Math" w:hAnsi="Cambria Math"/>
            </w:rPr>
            <m:t>f</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d>
                <m:dPr>
                  <m:ctrlPr>
                    <w:rPr>
                      <w:rFonts w:ascii="Cambria Math" w:hAnsi="Cambria Math"/>
                    </w:rPr>
                  </m:ctrlPr>
                </m:dPr>
                <m:e>
                  <m:r>
                    <m:rPr>
                      <m:sty m:val="p"/>
                    </m:rPr>
                    <w:rPr>
                      <w:rFonts w:ascii="Cambria Math" w:hAnsi="Cambria Math"/>
                    </w:rPr>
                    <m:t>k+1</m:t>
                  </m:r>
                </m:e>
              </m:d>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2</m:t>
                  </m:r>
                  <m:d>
                    <m:dPr>
                      <m:ctrlPr>
                        <w:rPr>
                          <w:rFonts w:ascii="Cambria Math" w:hAnsi="Cambria Math"/>
                        </w:rPr>
                      </m:ctrlPr>
                    </m:dPr>
                    <m:e>
                      <m:r>
                        <m:rPr>
                          <m:sty m:val="p"/>
                        </m:rPr>
                        <w:rPr>
                          <w:rFonts w:ascii="Cambria Math" w:hAnsi="Cambria Math"/>
                        </w:rPr>
                        <m:t>k+1</m:t>
                      </m:r>
                    </m:e>
                  </m:d>
                  <m:r>
                    <m:rPr>
                      <m:sty m:val="p"/>
                    </m:rPr>
                    <w:rPr>
                      <w:rFonts w:ascii="Cambria Math" w:hAnsi="Cambria Math"/>
                    </w:rPr>
                    <m:t>-1</m:t>
                  </m:r>
                </m:e>
              </m:d>
            </m:e>
            <m:sup>
              <m:r>
                <m:rPr>
                  <m:sty m:val="p"/>
                </m:rPr>
                <w:rPr>
                  <w:rFonts w:ascii="Cambria Math" w:hAnsi="Cambria Math"/>
                </w:rPr>
                <m:t>2</m:t>
              </m:r>
            </m:sup>
          </m:sSup>
        </m:oMath>
      </m:oMathPara>
    </w:p>
    <w:p w:rsidR="00062246" w:rsidRDefault="00062246" w:rsidP="00062246">
      <w:pPr>
        <w:pStyle w:val="ListParagraph"/>
        <w:ind w:left="1800"/>
      </w:pPr>
      <m:oMathPara>
        <m:oMath>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+4k+1</m:t>
              </m:r>
            </m:e>
          </m:d>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+4k+1</m:t>
          </m:r>
        </m:oMath>
      </m:oMathPara>
    </w:p>
    <w:p w:rsidR="00062246" w:rsidRDefault="00062246" w:rsidP="00062246">
      <w:pPr>
        <w:pStyle w:val="ListParagraph"/>
        <w:ind w:left="1800"/>
      </w:pPr>
      <m:oMathPara>
        <m:oMath>
          <m:r>
            <w:rPr>
              <w:rFonts w:ascii="Cambria Math" w:hAnsi="Cambria Math"/>
            </w:rPr>
            <m:t>=2</m:t>
          </m:r>
          <m:sSup>
            <m:sSupPr>
              <m:ctrlPr>
                <w:rPr>
                  <w:rFonts w:ascii="Cambria Math" w:hAnsi="Cambria Math"/>
                  <w:i/>
                </w:rPr>
              </m:ctrlPr>
            </m:sSupPr>
            <m:e>
              <m:r>
                <w:rPr>
                  <w:rFonts w:ascii="Cambria Math" w:hAnsi="Cambria Math"/>
                </w:rPr>
                <m:t>(k+1)</m:t>
              </m:r>
            </m:e>
            <m:sup>
              <m:r>
                <w:rPr>
                  <w:rFonts w:ascii="Cambria Math" w:hAnsi="Cambria Math"/>
                </w:rPr>
                <m:t>2</m:t>
              </m:r>
            </m:sup>
          </m:sSup>
          <m:r>
            <w:rPr>
              <w:rFonts w:ascii="Cambria Math" w:hAnsi="Cambria Math"/>
            </w:rPr>
            <m:t>-1</m:t>
          </m:r>
        </m:oMath>
      </m:oMathPara>
    </w:p>
    <w:p w:rsidR="00062246" w:rsidRDefault="00062246" w:rsidP="00062246">
      <w:pPr>
        <w:pStyle w:val="ListParagraph"/>
        <w:ind w:left="1800"/>
      </w:pPr>
    </w:p>
    <w:p w:rsidR="00062246" w:rsidRDefault="00062246" w:rsidP="00062246">
      <w:pPr>
        <w:pStyle w:val="ListParagraph"/>
        <w:ind w:left="1800"/>
      </w:pPr>
      <w:r>
        <w:t>Therefore,</w:t>
      </w:r>
    </w:p>
    <w:p w:rsidR="00062246" w:rsidRPr="006D4746" w:rsidRDefault="005150FD" w:rsidP="00062246">
      <w:pPr>
        <w:pStyle w:val="ListParagraph"/>
        <w:ind w:left="1800"/>
      </w:pPr>
      <m:oMathPara>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rPr>
                  </m:ctrlPr>
                </m:sSupPr>
                <m:e>
                  <m:d>
                    <m:dPr>
                      <m:ctrlPr>
                        <w:rPr>
                          <w:rFonts w:ascii="Cambria Math" w:hAnsi="Cambria Math"/>
                          <w:b/>
                        </w:rPr>
                      </m:ctrlPr>
                    </m:dPr>
                    <m:e>
                      <m:r>
                        <m:rPr>
                          <m:sty m:val="b"/>
                        </m:rPr>
                        <w:rPr>
                          <w:rFonts w:ascii="Cambria Math" w:hAnsi="Cambria Math"/>
                        </w:rPr>
                        <m:t>-1</m:t>
                      </m:r>
                    </m:e>
                  </m:d>
                </m:e>
                <m:sup>
                  <m:r>
                    <m:rPr>
                      <m:sty m:val="b"/>
                    </m:rPr>
                    <w:rPr>
                      <w:rFonts w:ascii="Cambria Math" w:hAnsi="Cambria Math"/>
                    </w:rPr>
                    <m:t>i-1</m:t>
                  </m:r>
                </m:sup>
              </m:sSup>
              <m:sSup>
                <m:sSupPr>
                  <m:ctrlPr>
                    <w:rPr>
                      <w:rFonts w:ascii="Cambria Math" w:hAnsi="Cambria Math"/>
                      <w:b/>
                    </w:rPr>
                  </m:ctrlPr>
                </m:sSupPr>
                <m:e>
                  <m:r>
                    <m:rPr>
                      <m:sty m:val="b"/>
                    </m:rPr>
                    <w:rPr>
                      <w:rFonts w:ascii="Cambria Math" w:hAnsi="Cambria Math"/>
                    </w:rPr>
                    <m:t>(2i-1)</m:t>
                  </m:r>
                </m:e>
                <m:sup>
                  <m:r>
                    <m:rPr>
                      <m:sty m:val="b"/>
                    </m:rPr>
                    <w:rPr>
                      <w:rFonts w:ascii="Cambria Math" w:hAnsi="Cambria Math"/>
                    </w:rPr>
                    <m:t>2</m:t>
                  </m:r>
                </m:sup>
              </m:sSup>
            </m:e>
          </m:nary>
          <m:r>
            <m:rPr>
              <m:sty m:val="bi"/>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 for n</m:t>
                  </m:r>
                  <m:r>
                    <m:rPr>
                      <m:scr m:val="double-struck"/>
                    </m:rPr>
                    <w:rPr>
                      <w:rFonts w:ascii="Cambria Math" w:hAnsi="Cambria Math"/>
                    </w:rPr>
                    <m:t xml:space="preserve">∈P, </m:t>
                  </m:r>
                  <m:r>
                    <w:rPr>
                      <w:rFonts w:ascii="Cambria Math" w:hAnsi="Cambria Math"/>
                    </w:rPr>
                    <m:t>n odd</m:t>
                  </m:r>
                </m:e>
                <m:e>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for n</m:t>
                  </m:r>
                  <m:r>
                    <m:rPr>
                      <m:scr m:val="double-struck"/>
                    </m:rPr>
                    <w:rPr>
                      <w:rFonts w:ascii="Cambria Math" w:hAnsi="Cambria Math"/>
                    </w:rPr>
                    <m:t xml:space="preserve">∈P, </m:t>
                  </m:r>
                  <m:r>
                    <w:rPr>
                      <w:rFonts w:ascii="Cambria Math" w:hAnsi="Cambria Math"/>
                    </w:rPr>
                    <m:t>n even</m:t>
                  </m:r>
                </m:e>
              </m:eqArr>
            </m:e>
          </m:d>
        </m:oMath>
      </m:oMathPara>
    </w:p>
    <w:p w:rsidR="00062246" w:rsidRPr="004D741E" w:rsidRDefault="00062246" w:rsidP="00172AE8">
      <w:pPr>
        <w:pStyle w:val="ListParagraph"/>
        <w:ind w:left="1080"/>
      </w:pPr>
    </w:p>
    <w:p w:rsidR="00172AE8" w:rsidRPr="004D741E" w:rsidRDefault="00172AE8" w:rsidP="001405DD"/>
    <w:p w:rsidR="00172AE8" w:rsidRPr="004D741E" w:rsidRDefault="00172AE8" w:rsidP="00172AE8">
      <w:pPr>
        <w:pStyle w:val="ListParagraph"/>
        <w:ind w:left="2160"/>
      </w:pPr>
    </w:p>
    <w:p w:rsidR="00B87224" w:rsidRPr="004D741E" w:rsidRDefault="00B87224"/>
    <w:sectPr w:rsidR="00B87224" w:rsidRPr="004D741E" w:rsidSect="00B8722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0FD" w:rsidRDefault="005150FD" w:rsidP="006C7950">
      <w:pPr>
        <w:spacing w:after="0" w:line="240" w:lineRule="auto"/>
      </w:pPr>
      <w:r>
        <w:separator/>
      </w:r>
    </w:p>
  </w:endnote>
  <w:endnote w:type="continuationSeparator" w:id="0">
    <w:p w:rsidR="005150FD" w:rsidRDefault="005150FD" w:rsidP="006C7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0FD" w:rsidRDefault="005150FD" w:rsidP="006C7950">
      <w:pPr>
        <w:spacing w:after="0" w:line="240" w:lineRule="auto"/>
      </w:pPr>
      <w:r>
        <w:separator/>
      </w:r>
    </w:p>
  </w:footnote>
  <w:footnote w:type="continuationSeparator" w:id="0">
    <w:p w:rsidR="005150FD" w:rsidRDefault="005150FD" w:rsidP="006C7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495DBD62D6E4979B73526DA18CD3CE5"/>
      </w:placeholder>
      <w:dataBinding w:prefixMappings="xmlns:ns0='http://schemas.openxmlformats.org/package/2006/metadata/core-properties' xmlns:ns1='http://purl.org/dc/elements/1.1/'" w:xpath="/ns0:coreProperties[1]/ns1:title[1]" w:storeItemID="{6C3C8BC8-F283-45AE-878A-BAB7291924A1}"/>
      <w:text/>
    </w:sdtPr>
    <w:sdtEndPr/>
    <w:sdtContent>
      <w:p w:rsidR="00AA19A4" w:rsidRDefault="00AA19A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Waterloo SOS Math 135 Final Exam-AID Package</w:t>
        </w:r>
      </w:p>
    </w:sdtContent>
  </w:sdt>
  <w:p w:rsidR="00AA19A4" w:rsidRDefault="00AA19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1B4B"/>
    <w:multiLevelType w:val="multilevel"/>
    <w:tmpl w:val="73422C1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1680419"/>
    <w:multiLevelType w:val="hybridMultilevel"/>
    <w:tmpl w:val="395E4E6A"/>
    <w:lvl w:ilvl="0" w:tplc="5A26C1D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73BCB"/>
    <w:multiLevelType w:val="hybridMultilevel"/>
    <w:tmpl w:val="C46843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307435"/>
    <w:multiLevelType w:val="hybridMultilevel"/>
    <w:tmpl w:val="817AB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720952"/>
    <w:multiLevelType w:val="hybridMultilevel"/>
    <w:tmpl w:val="69A4261A"/>
    <w:lvl w:ilvl="0" w:tplc="3D985724">
      <w:start w:val="1"/>
      <w:numFmt w:val="lowerRoman"/>
      <w:lvlText w:val="%1.)"/>
      <w:lvlJc w:val="center"/>
      <w:pPr>
        <w:ind w:left="1440" w:hanging="360"/>
      </w:pPr>
      <w:rPr>
        <w:rFonts w:asciiTheme="minorHAnsi" w:eastAsiaTheme="minorEastAsia" w:hAnsiTheme="minorHAnsi" w:cstheme="minorBidi" w:hint="eastAsia"/>
        <w:i w:val="0"/>
        <w:noProof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nsid w:val="1F7F0849"/>
    <w:multiLevelType w:val="hybridMultilevel"/>
    <w:tmpl w:val="C0E80E4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228A380D"/>
    <w:multiLevelType w:val="hybridMultilevel"/>
    <w:tmpl w:val="8AF8EDB2"/>
    <w:lvl w:ilvl="0" w:tplc="5A26C1DE">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6AC5DCA"/>
    <w:multiLevelType w:val="hybridMultilevel"/>
    <w:tmpl w:val="435CA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1C27E3"/>
    <w:multiLevelType w:val="hybridMultilevel"/>
    <w:tmpl w:val="1A101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8E579D"/>
    <w:multiLevelType w:val="hybridMultilevel"/>
    <w:tmpl w:val="79C4E750"/>
    <w:lvl w:ilvl="0" w:tplc="5A26C1DE">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5C6154"/>
    <w:multiLevelType w:val="hybridMultilevel"/>
    <w:tmpl w:val="CE726D1A"/>
    <w:lvl w:ilvl="0" w:tplc="9DF8E3C8">
      <w:start w:val="1"/>
      <w:numFmt w:val="lowerRoman"/>
      <w:lvlText w:val="(%1)"/>
      <w:lvlJc w:val="right"/>
      <w:pPr>
        <w:ind w:left="5850" w:hanging="360"/>
      </w:pPr>
      <w:rPr>
        <w:rFonts w:hint="default"/>
      </w:rPr>
    </w:lvl>
    <w:lvl w:ilvl="1" w:tplc="04090019" w:tentative="1">
      <w:start w:val="1"/>
      <w:numFmt w:val="lowerLetter"/>
      <w:lvlText w:val="%2."/>
      <w:lvlJc w:val="left"/>
      <w:pPr>
        <w:ind w:left="2880" w:hanging="360"/>
      </w:pPr>
    </w:lvl>
    <w:lvl w:ilvl="2" w:tplc="C42A2D8C">
      <w:start w:val="4"/>
      <w:numFmt w:val="lowerRoman"/>
      <w:lvlText w:val="(%3)"/>
      <w:lvlJc w:val="right"/>
      <w:pPr>
        <w:ind w:left="423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ECB28C0"/>
    <w:multiLevelType w:val="hybridMultilevel"/>
    <w:tmpl w:val="0D8C1D1E"/>
    <w:lvl w:ilvl="0" w:tplc="D5F46F86">
      <w:start w:val="1"/>
      <w:numFmt w:val="lowerRoman"/>
      <w:lvlText w:val="%1.)"/>
      <w:lvlJc w:val="center"/>
      <w:pPr>
        <w:ind w:left="2520" w:hanging="360"/>
      </w:pPr>
      <w:rPr>
        <w:rFonts w:hint="eastAsia"/>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42847935"/>
    <w:multiLevelType w:val="hybridMultilevel"/>
    <w:tmpl w:val="1B165B24"/>
    <w:lvl w:ilvl="0" w:tplc="9DF8E3C8">
      <w:start w:val="1"/>
      <w:numFmt w:val="lowerRoman"/>
      <w:lvlText w:val="(%1)"/>
      <w:lvlJc w:val="righ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13">
    <w:nsid w:val="438A4872"/>
    <w:multiLevelType w:val="multilevel"/>
    <w:tmpl w:val="36222DC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68A54C8"/>
    <w:multiLevelType w:val="hybridMultilevel"/>
    <w:tmpl w:val="69E02110"/>
    <w:lvl w:ilvl="0" w:tplc="5A26C1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56E38"/>
    <w:multiLevelType w:val="hybridMultilevel"/>
    <w:tmpl w:val="6A78DF4A"/>
    <w:lvl w:ilvl="0" w:tplc="577EF23C">
      <w:start w:val="6"/>
      <w:numFmt w:val="lowerRoman"/>
      <w:lvlText w:val="(%1)"/>
      <w:lvlJc w:val="right"/>
      <w:pPr>
        <w:ind w:left="423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363115"/>
    <w:multiLevelType w:val="hybridMultilevel"/>
    <w:tmpl w:val="4EBE2B88"/>
    <w:lvl w:ilvl="0" w:tplc="5A26C1D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DE5926"/>
    <w:multiLevelType w:val="hybridMultilevel"/>
    <w:tmpl w:val="DC86B2E2"/>
    <w:lvl w:ilvl="0" w:tplc="03E85352">
      <w:start w:val="1"/>
      <w:numFmt w:val="lowerRoman"/>
      <w:lvlText w:val="%1."/>
      <w:lvlJc w:val="right"/>
      <w:pPr>
        <w:ind w:left="1800" w:hanging="360"/>
      </w:pPr>
      <w:rPr>
        <w:rFonts w:asciiTheme="minorHAnsi" w:eastAsiaTheme="minorEastAsia" w:hAnsiTheme="minorHAnsi" w:cstheme="minorBidi" w:hint="default"/>
        <w:i w:val="0"/>
        <w:noProof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4E2FA5"/>
    <w:multiLevelType w:val="hybridMultilevel"/>
    <w:tmpl w:val="0EA4EE16"/>
    <w:lvl w:ilvl="0" w:tplc="5A26C1D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3192DA3"/>
    <w:multiLevelType w:val="hybridMultilevel"/>
    <w:tmpl w:val="0602D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AD43E49"/>
    <w:multiLevelType w:val="hybridMultilevel"/>
    <w:tmpl w:val="4C223A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1B75F4"/>
    <w:multiLevelType w:val="hybridMultilevel"/>
    <w:tmpl w:val="27F690BC"/>
    <w:lvl w:ilvl="0" w:tplc="FC96A340">
      <w:start w:val="1"/>
      <w:numFmt w:val="lowerRoman"/>
      <w:lvlText w:val="%1."/>
      <w:lvlJc w:val="right"/>
      <w:pPr>
        <w:ind w:left="1440" w:hanging="360"/>
      </w:pPr>
      <w:rPr>
        <w:rFonts w:asciiTheme="minorHAnsi" w:eastAsiaTheme="minorEastAsia" w:hAnsiTheme="minorHAnsi" w:cstheme="minorBidi"/>
        <w:i w:val="0"/>
        <w:noProof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48F7B62"/>
    <w:multiLevelType w:val="hybridMultilevel"/>
    <w:tmpl w:val="1DD4CAD2"/>
    <w:lvl w:ilvl="0" w:tplc="5A26C1DE">
      <w:start w:val="1"/>
      <w:numFmt w:val="bullet"/>
      <w:lvlText w:val=""/>
      <w:lvlJc w:val="left"/>
      <w:pPr>
        <w:ind w:left="360" w:hanging="360"/>
      </w:pPr>
      <w:rPr>
        <w:rFonts w:ascii="Symbol" w:hAnsi="Symbol"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8943F8E"/>
    <w:multiLevelType w:val="hybridMultilevel"/>
    <w:tmpl w:val="A700443E"/>
    <w:lvl w:ilvl="0" w:tplc="7786C72A">
      <w:start w:val="1"/>
      <w:numFmt w:val="lowerRoman"/>
      <w:lvlText w:val="%1."/>
      <w:lvlJc w:val="right"/>
      <w:pPr>
        <w:ind w:left="1440" w:hanging="360"/>
      </w:pPr>
      <w:rPr>
        <w:rFonts w:asciiTheme="minorHAnsi" w:eastAsiaTheme="minorEastAsia" w:hAnsiTheme="minorHAnsi" w:cstheme="minorBidi"/>
        <w:i w:val="0"/>
        <w:noProof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B94723"/>
    <w:multiLevelType w:val="hybridMultilevel"/>
    <w:tmpl w:val="BF6C406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5A26C1DE">
      <w:start w:val="1"/>
      <w:numFmt w:val="bullet"/>
      <w:lvlText w:val=""/>
      <w:lvlJc w:val="left"/>
      <w:pPr>
        <w:ind w:left="1080" w:hanging="360"/>
      </w:pPr>
      <w:rPr>
        <w:rFonts w:ascii="Symbol" w:hAnsi="Symbol" w:hint="default"/>
        <w:color w:val="000000" w:themeColor="text1"/>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D6205DE"/>
    <w:multiLevelType w:val="hybridMultilevel"/>
    <w:tmpl w:val="45FEA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E5A40F3"/>
    <w:multiLevelType w:val="hybridMultilevel"/>
    <w:tmpl w:val="C56C6526"/>
    <w:lvl w:ilvl="0" w:tplc="D5F46F86">
      <w:start w:val="1"/>
      <w:numFmt w:val="lowerRoman"/>
      <w:lvlText w:val="%1.)"/>
      <w:lvlJc w:val="center"/>
      <w:pPr>
        <w:ind w:left="144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EB740D2"/>
    <w:multiLevelType w:val="hybridMultilevel"/>
    <w:tmpl w:val="A14A1C0E"/>
    <w:lvl w:ilvl="0" w:tplc="5A26C1DE">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4BC2CD9"/>
    <w:multiLevelType w:val="hybridMultilevel"/>
    <w:tmpl w:val="0D806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0"/>
  </w:num>
  <w:num w:numId="4">
    <w:abstractNumId w:val="19"/>
  </w:num>
  <w:num w:numId="5">
    <w:abstractNumId w:val="3"/>
  </w:num>
  <w:num w:numId="6">
    <w:abstractNumId w:val="21"/>
  </w:num>
  <w:num w:numId="7">
    <w:abstractNumId w:val="23"/>
  </w:num>
  <w:num w:numId="8">
    <w:abstractNumId w:val="8"/>
  </w:num>
  <w:num w:numId="9">
    <w:abstractNumId w:val="13"/>
  </w:num>
  <w:num w:numId="10">
    <w:abstractNumId w:val="17"/>
  </w:num>
  <w:num w:numId="11">
    <w:abstractNumId w:val="27"/>
  </w:num>
  <w:num w:numId="12">
    <w:abstractNumId w:val="22"/>
  </w:num>
  <w:num w:numId="13">
    <w:abstractNumId w:val="6"/>
  </w:num>
  <w:num w:numId="14">
    <w:abstractNumId w:val="11"/>
  </w:num>
  <w:num w:numId="15">
    <w:abstractNumId w:val="26"/>
  </w:num>
  <w:num w:numId="16">
    <w:abstractNumId w:val="4"/>
  </w:num>
  <w:num w:numId="17">
    <w:abstractNumId w:val="9"/>
  </w:num>
  <w:num w:numId="18">
    <w:abstractNumId w:val="5"/>
  </w:num>
  <w:num w:numId="19">
    <w:abstractNumId w:val="1"/>
  </w:num>
  <w:num w:numId="20">
    <w:abstractNumId w:val="16"/>
  </w:num>
  <w:num w:numId="21">
    <w:abstractNumId w:val="18"/>
  </w:num>
  <w:num w:numId="22">
    <w:abstractNumId w:val="28"/>
  </w:num>
  <w:num w:numId="23">
    <w:abstractNumId w:val="12"/>
  </w:num>
  <w:num w:numId="24">
    <w:abstractNumId w:val="10"/>
  </w:num>
  <w:num w:numId="25">
    <w:abstractNumId w:val="15"/>
  </w:num>
  <w:num w:numId="26">
    <w:abstractNumId w:val="25"/>
  </w:num>
  <w:num w:numId="27">
    <w:abstractNumId w:val="20"/>
  </w:num>
  <w:num w:numId="28">
    <w:abstractNumId w:val="14"/>
  </w:num>
  <w:num w:numId="2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515"/>
    <w:rsid w:val="00010F9D"/>
    <w:rsid w:val="00033CBC"/>
    <w:rsid w:val="00041B03"/>
    <w:rsid w:val="00053A99"/>
    <w:rsid w:val="00062246"/>
    <w:rsid w:val="000851B9"/>
    <w:rsid w:val="00096A6E"/>
    <w:rsid w:val="000E1174"/>
    <w:rsid w:val="000F5004"/>
    <w:rsid w:val="000F52CE"/>
    <w:rsid w:val="00100E9C"/>
    <w:rsid w:val="00103637"/>
    <w:rsid w:val="00116749"/>
    <w:rsid w:val="00123C05"/>
    <w:rsid w:val="00124573"/>
    <w:rsid w:val="001372AA"/>
    <w:rsid w:val="001405DD"/>
    <w:rsid w:val="001453DB"/>
    <w:rsid w:val="001456FE"/>
    <w:rsid w:val="00172AE8"/>
    <w:rsid w:val="001965BB"/>
    <w:rsid w:val="001A4FBB"/>
    <w:rsid w:val="001C561D"/>
    <w:rsid w:val="001E2CD6"/>
    <w:rsid w:val="002074FC"/>
    <w:rsid w:val="00240A43"/>
    <w:rsid w:val="002440E0"/>
    <w:rsid w:val="002704C8"/>
    <w:rsid w:val="00276812"/>
    <w:rsid w:val="002A23CC"/>
    <w:rsid w:val="002A7E72"/>
    <w:rsid w:val="002D0419"/>
    <w:rsid w:val="002D3658"/>
    <w:rsid w:val="002D604F"/>
    <w:rsid w:val="002E161E"/>
    <w:rsid w:val="002E52DB"/>
    <w:rsid w:val="002F4CDE"/>
    <w:rsid w:val="003171BE"/>
    <w:rsid w:val="003C20CE"/>
    <w:rsid w:val="003C77A1"/>
    <w:rsid w:val="003E361E"/>
    <w:rsid w:val="00420FC4"/>
    <w:rsid w:val="00473C0A"/>
    <w:rsid w:val="00480B6B"/>
    <w:rsid w:val="004A4239"/>
    <w:rsid w:val="004B6952"/>
    <w:rsid w:val="004D741E"/>
    <w:rsid w:val="004F7403"/>
    <w:rsid w:val="0051109D"/>
    <w:rsid w:val="005150FD"/>
    <w:rsid w:val="005735B8"/>
    <w:rsid w:val="00581F30"/>
    <w:rsid w:val="005B238D"/>
    <w:rsid w:val="005C7EB0"/>
    <w:rsid w:val="005E0F5D"/>
    <w:rsid w:val="005F1E48"/>
    <w:rsid w:val="00612397"/>
    <w:rsid w:val="00616F75"/>
    <w:rsid w:val="00622695"/>
    <w:rsid w:val="00674D01"/>
    <w:rsid w:val="00677F77"/>
    <w:rsid w:val="00687267"/>
    <w:rsid w:val="006C3655"/>
    <w:rsid w:val="006C7950"/>
    <w:rsid w:val="00721066"/>
    <w:rsid w:val="00725014"/>
    <w:rsid w:val="00747B96"/>
    <w:rsid w:val="00782CA5"/>
    <w:rsid w:val="00790DE4"/>
    <w:rsid w:val="007A0C1B"/>
    <w:rsid w:val="007B0FDA"/>
    <w:rsid w:val="007B5352"/>
    <w:rsid w:val="007C31CC"/>
    <w:rsid w:val="00803940"/>
    <w:rsid w:val="0080489B"/>
    <w:rsid w:val="00805FB0"/>
    <w:rsid w:val="00850343"/>
    <w:rsid w:val="0085504B"/>
    <w:rsid w:val="00871BC0"/>
    <w:rsid w:val="008918B2"/>
    <w:rsid w:val="008A3849"/>
    <w:rsid w:val="008C2112"/>
    <w:rsid w:val="008D0B05"/>
    <w:rsid w:val="008F6AD3"/>
    <w:rsid w:val="008F79BC"/>
    <w:rsid w:val="00916DB6"/>
    <w:rsid w:val="009720EA"/>
    <w:rsid w:val="009B5C94"/>
    <w:rsid w:val="009C6EF1"/>
    <w:rsid w:val="009E2E61"/>
    <w:rsid w:val="009E672C"/>
    <w:rsid w:val="00A037E9"/>
    <w:rsid w:val="00A210D9"/>
    <w:rsid w:val="00A3403A"/>
    <w:rsid w:val="00A36DB6"/>
    <w:rsid w:val="00A56E76"/>
    <w:rsid w:val="00A61909"/>
    <w:rsid w:val="00A71EA4"/>
    <w:rsid w:val="00A829C4"/>
    <w:rsid w:val="00A953C7"/>
    <w:rsid w:val="00A96465"/>
    <w:rsid w:val="00AA19A4"/>
    <w:rsid w:val="00AA7E93"/>
    <w:rsid w:val="00AB05A3"/>
    <w:rsid w:val="00AD7C52"/>
    <w:rsid w:val="00AF2228"/>
    <w:rsid w:val="00B01818"/>
    <w:rsid w:val="00B52A00"/>
    <w:rsid w:val="00B5740A"/>
    <w:rsid w:val="00B643B5"/>
    <w:rsid w:val="00B67248"/>
    <w:rsid w:val="00B722B1"/>
    <w:rsid w:val="00B72979"/>
    <w:rsid w:val="00B76225"/>
    <w:rsid w:val="00B81D3C"/>
    <w:rsid w:val="00B87224"/>
    <w:rsid w:val="00B916A8"/>
    <w:rsid w:val="00B91E21"/>
    <w:rsid w:val="00C124BC"/>
    <w:rsid w:val="00C232E9"/>
    <w:rsid w:val="00C333BF"/>
    <w:rsid w:val="00C354D7"/>
    <w:rsid w:val="00C873F4"/>
    <w:rsid w:val="00CA19CD"/>
    <w:rsid w:val="00CA38B3"/>
    <w:rsid w:val="00CA55FA"/>
    <w:rsid w:val="00CB04E7"/>
    <w:rsid w:val="00CC11E1"/>
    <w:rsid w:val="00CD229B"/>
    <w:rsid w:val="00CF1E51"/>
    <w:rsid w:val="00D43919"/>
    <w:rsid w:val="00D935FA"/>
    <w:rsid w:val="00D965AB"/>
    <w:rsid w:val="00DA7704"/>
    <w:rsid w:val="00DE6515"/>
    <w:rsid w:val="00E00247"/>
    <w:rsid w:val="00E1700E"/>
    <w:rsid w:val="00E1782B"/>
    <w:rsid w:val="00E5577B"/>
    <w:rsid w:val="00E65E44"/>
    <w:rsid w:val="00E72B2A"/>
    <w:rsid w:val="00E746D1"/>
    <w:rsid w:val="00E773D6"/>
    <w:rsid w:val="00EA2F47"/>
    <w:rsid w:val="00EB07A6"/>
    <w:rsid w:val="00EB4426"/>
    <w:rsid w:val="00EC756C"/>
    <w:rsid w:val="00EE38C5"/>
    <w:rsid w:val="00F01CC5"/>
    <w:rsid w:val="00F0287B"/>
    <w:rsid w:val="00F22432"/>
    <w:rsid w:val="00F44708"/>
    <w:rsid w:val="00FD10D7"/>
    <w:rsid w:val="00FE3456"/>
    <w:rsid w:val="00FE6C7D"/>
    <w:rsid w:val="00FE73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65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73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5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65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515"/>
    <w:rPr>
      <w:rFonts w:ascii="Tahoma" w:hAnsi="Tahoma" w:cs="Tahoma"/>
      <w:sz w:val="16"/>
      <w:szCs w:val="16"/>
    </w:rPr>
  </w:style>
  <w:style w:type="paragraph" w:styleId="ListParagraph">
    <w:name w:val="List Paragraph"/>
    <w:basedOn w:val="Normal"/>
    <w:uiPriority w:val="34"/>
    <w:qFormat/>
    <w:rsid w:val="00DE6515"/>
    <w:pPr>
      <w:ind w:left="720"/>
      <w:contextualSpacing/>
    </w:pPr>
  </w:style>
  <w:style w:type="character" w:styleId="PlaceholderText">
    <w:name w:val="Placeholder Text"/>
    <w:basedOn w:val="DefaultParagraphFont"/>
    <w:uiPriority w:val="99"/>
    <w:semiHidden/>
    <w:rsid w:val="00DE6515"/>
    <w:rPr>
      <w:color w:val="808080"/>
    </w:rPr>
  </w:style>
  <w:style w:type="character" w:customStyle="1" w:styleId="Heading1Char">
    <w:name w:val="Heading 1 Char"/>
    <w:basedOn w:val="DefaultParagraphFont"/>
    <w:link w:val="Heading1"/>
    <w:uiPriority w:val="9"/>
    <w:rsid w:val="00E773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773D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C7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50"/>
  </w:style>
  <w:style w:type="paragraph" w:styleId="Footer">
    <w:name w:val="footer"/>
    <w:basedOn w:val="Normal"/>
    <w:link w:val="FooterChar"/>
    <w:uiPriority w:val="99"/>
    <w:semiHidden/>
    <w:unhideWhenUsed/>
    <w:rsid w:val="006C79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7950"/>
  </w:style>
  <w:style w:type="table" w:styleId="TableGrid">
    <w:name w:val="Table Grid"/>
    <w:basedOn w:val="TableNormal"/>
    <w:uiPriority w:val="59"/>
    <w:rsid w:val="002D60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62246"/>
    <w:rPr>
      <w:color w:val="0000FF"/>
      <w:u w:val="single"/>
    </w:rPr>
  </w:style>
  <w:style w:type="paragraph" w:styleId="NoSpacing">
    <w:name w:val="No Spacing"/>
    <w:uiPriority w:val="1"/>
    <w:qFormat/>
    <w:rsid w:val="00062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65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73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5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65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515"/>
    <w:rPr>
      <w:rFonts w:ascii="Tahoma" w:hAnsi="Tahoma" w:cs="Tahoma"/>
      <w:sz w:val="16"/>
      <w:szCs w:val="16"/>
    </w:rPr>
  </w:style>
  <w:style w:type="paragraph" w:styleId="ListParagraph">
    <w:name w:val="List Paragraph"/>
    <w:basedOn w:val="Normal"/>
    <w:uiPriority w:val="34"/>
    <w:qFormat/>
    <w:rsid w:val="00DE6515"/>
    <w:pPr>
      <w:ind w:left="720"/>
      <w:contextualSpacing/>
    </w:pPr>
  </w:style>
  <w:style w:type="character" w:styleId="PlaceholderText">
    <w:name w:val="Placeholder Text"/>
    <w:basedOn w:val="DefaultParagraphFont"/>
    <w:uiPriority w:val="99"/>
    <w:semiHidden/>
    <w:rsid w:val="00DE6515"/>
    <w:rPr>
      <w:color w:val="808080"/>
    </w:rPr>
  </w:style>
  <w:style w:type="character" w:customStyle="1" w:styleId="Heading1Char">
    <w:name w:val="Heading 1 Char"/>
    <w:basedOn w:val="DefaultParagraphFont"/>
    <w:link w:val="Heading1"/>
    <w:uiPriority w:val="9"/>
    <w:rsid w:val="00E773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773D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C7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50"/>
  </w:style>
  <w:style w:type="paragraph" w:styleId="Footer">
    <w:name w:val="footer"/>
    <w:basedOn w:val="Normal"/>
    <w:link w:val="FooterChar"/>
    <w:uiPriority w:val="99"/>
    <w:semiHidden/>
    <w:unhideWhenUsed/>
    <w:rsid w:val="006C79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7950"/>
  </w:style>
  <w:style w:type="table" w:styleId="TableGrid">
    <w:name w:val="Table Grid"/>
    <w:basedOn w:val="TableNormal"/>
    <w:uiPriority w:val="59"/>
    <w:rsid w:val="002D60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62246"/>
    <w:rPr>
      <w:color w:val="0000FF"/>
      <w:u w:val="single"/>
    </w:rPr>
  </w:style>
  <w:style w:type="paragraph" w:styleId="NoSpacing">
    <w:name w:val="No Spacing"/>
    <w:uiPriority w:val="1"/>
    <w:qFormat/>
    <w:rsid w:val="00062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94144">
      <w:bodyDiv w:val="1"/>
      <w:marLeft w:val="0"/>
      <w:marRight w:val="0"/>
      <w:marTop w:val="0"/>
      <w:marBottom w:val="0"/>
      <w:divBdr>
        <w:top w:val="none" w:sz="0" w:space="0" w:color="auto"/>
        <w:left w:val="none" w:sz="0" w:space="0" w:color="auto"/>
        <w:bottom w:val="none" w:sz="0" w:space="0" w:color="auto"/>
        <w:right w:val="none" w:sz="0" w:space="0" w:color="auto"/>
      </w:divBdr>
      <w:divsChild>
        <w:div w:id="191759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95DBD62D6E4979B73526DA18CD3CE5"/>
        <w:category>
          <w:name w:val="General"/>
          <w:gallery w:val="placeholder"/>
        </w:category>
        <w:types>
          <w:type w:val="bbPlcHdr"/>
        </w:types>
        <w:behaviors>
          <w:behavior w:val="content"/>
        </w:behaviors>
        <w:guid w:val="{F2C321B5-1809-41C5-AF9E-02B0591558F3}"/>
      </w:docPartPr>
      <w:docPartBody>
        <w:p w:rsidR="009A7314" w:rsidRDefault="00AA5BF5" w:rsidP="00AA5BF5">
          <w:pPr>
            <w:pStyle w:val="E495DBD62D6E4979B73526DA18CD3CE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A5BF5"/>
    <w:rsid w:val="00027F3D"/>
    <w:rsid w:val="0029570C"/>
    <w:rsid w:val="003005A0"/>
    <w:rsid w:val="00887777"/>
    <w:rsid w:val="009A7314"/>
    <w:rsid w:val="00AA5BF5"/>
    <w:rsid w:val="00AC71ED"/>
    <w:rsid w:val="00B4626C"/>
    <w:rsid w:val="00BB0E1B"/>
    <w:rsid w:val="00DB3406"/>
    <w:rsid w:val="00F11E36"/>
    <w:rsid w:val="00F948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5DBD62D6E4979B73526DA18CD3CE5">
    <w:name w:val="E495DBD62D6E4979B73526DA18CD3CE5"/>
    <w:rsid w:val="00AA5BF5"/>
  </w:style>
  <w:style w:type="character" w:styleId="PlaceholderText">
    <w:name w:val="Placeholder Text"/>
    <w:basedOn w:val="DefaultParagraphFont"/>
    <w:uiPriority w:val="99"/>
    <w:semiHidden/>
    <w:rsid w:val="0088777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D1669-384F-43F4-849A-9D700E4A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5098</Words>
  <Characters>29060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Waterloo SOS Math 135 Final Exam-AID Package</vt:lpstr>
    </vt:vector>
  </TitlesOfParts>
  <Company>University of Waterloo</Company>
  <LinksUpToDate>false</LinksUpToDate>
  <CharactersWithSpaces>34090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Waterloo SOS Math 135 Final Exam-AID Package</dc:title>
  <dc:creator>lib2print</dc:creator>
  <cp:lastModifiedBy>Han Chen</cp:lastModifiedBy>
  <cp:revision>3</cp:revision>
  <dcterms:created xsi:type="dcterms:W3CDTF">2014-10-28T17:10:00Z</dcterms:created>
  <dcterms:modified xsi:type="dcterms:W3CDTF">2014-10-28T17:10:00Z</dcterms:modified>
</cp:coreProperties>
</file>